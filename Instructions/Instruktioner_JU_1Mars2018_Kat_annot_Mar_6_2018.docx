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E7F63" w14:textId="7CB321C2" w:rsidR="00A771DA" w:rsidRPr="00A771DA"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t xml:space="preserve">Att känna igen när </w:t>
      </w:r>
      <w:r>
        <w:rPr>
          <w:rFonts w:ascii="Times New Roman" w:eastAsia="Times New Roman" w:hAnsi="Times New Roman" w:cs="Times New Roman"/>
          <w:b/>
          <w:bCs/>
          <w:sz w:val="32"/>
          <w:szCs w:val="32"/>
          <w:lang w:eastAsia="sv-SE"/>
        </w:rPr>
        <w:t>någon vill 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42D9FDAA" w14:textId="77777777" w:rsidR="00A771DA" w:rsidRPr="0017148F"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17148F">
        <w:rPr>
          <w:rFonts w:ascii="Times New Roman" w:eastAsia="Times New Roman" w:hAnsi="Times New Roman" w:cs="Times New Roman"/>
          <w:b/>
          <w:bCs/>
          <w:sz w:val="32"/>
          <w:szCs w:val="32"/>
          <w:lang w:eastAsia="sv-SE"/>
        </w:rPr>
        <w:t>Ansiktsuttryck</w:t>
      </w:r>
    </w:p>
    <w:p w14:paraId="4C8AE1A4" w14:textId="77777777" w:rsidR="00D56B1B" w:rsidRDefault="00A771DA" w:rsidP="00A771DA">
      <w:pPr>
        <w:spacing w:before="100" w:beforeAutospacing="1" w:after="100" w:afterAutospacing="1" w:line="240" w:lineRule="auto"/>
        <w:rPr>
          <w:rFonts w:ascii="Times New Roman" w:eastAsia="Times New Roman" w:hAnsi="Times New Roman" w:cs="Times New Roman"/>
          <w:sz w:val="32"/>
          <w:szCs w:val="32"/>
          <w:lang w:eastAsia="sv-SE"/>
        </w:rPr>
      </w:pPr>
      <w:del w:id="0" w:author="Julia Uddén" w:date="2018-03-01T13:40:00Z">
        <w:r w:rsidRPr="00A771DA" w:rsidDel="00A771DA">
          <w:rPr>
            <w:rFonts w:ascii="Times New Roman" w:eastAsia="Times New Roman" w:hAnsi="Times New Roman" w:cs="Times New Roman"/>
            <w:sz w:val="32"/>
            <w:szCs w:val="32"/>
            <w:lang w:eastAsia="sv-SE"/>
          </w:rPr>
          <w:delText xml:space="preserve">I de följande 12 försöken kommer du att få se </w:delText>
        </w:r>
      </w:del>
      <w:ins w:id="1" w:author="Julia Uddén" w:date="2018-03-01T13:40:00Z">
        <w:r>
          <w:rPr>
            <w:rFonts w:ascii="Times New Roman" w:eastAsia="Times New Roman" w:hAnsi="Times New Roman" w:cs="Times New Roman"/>
            <w:sz w:val="32"/>
            <w:szCs w:val="32"/>
            <w:lang w:eastAsia="sv-SE"/>
          </w:rPr>
          <w:t>Du kommer</w:t>
        </w:r>
        <w:del w:id="2" w:author="Sarah  Ericsson" w:date="2018-03-08T09:28:00Z">
          <w:r w:rsidDel="0006651F">
            <w:rPr>
              <w:rFonts w:ascii="Times New Roman" w:eastAsia="Times New Roman" w:hAnsi="Times New Roman" w:cs="Times New Roman"/>
              <w:sz w:val="32"/>
              <w:szCs w:val="32"/>
              <w:lang w:eastAsia="sv-SE"/>
            </w:rPr>
            <w:delText xml:space="preserve"> nu</w:delText>
          </w:r>
        </w:del>
        <w:r>
          <w:rPr>
            <w:rFonts w:ascii="Times New Roman" w:eastAsia="Times New Roman" w:hAnsi="Times New Roman" w:cs="Times New Roman"/>
            <w:sz w:val="32"/>
            <w:szCs w:val="32"/>
            <w:lang w:eastAsia="sv-SE"/>
          </w:rPr>
          <w:t xml:space="preserve"> att få se </w:t>
        </w:r>
      </w:ins>
      <w:ins w:id="3" w:author="Julia Uddén" w:date="2018-03-01T13:36:00Z">
        <w:r>
          <w:rPr>
            <w:rFonts w:ascii="Times New Roman" w:eastAsia="Times New Roman" w:hAnsi="Times New Roman" w:cs="Times New Roman"/>
            <w:sz w:val="32"/>
            <w:szCs w:val="32"/>
            <w:lang w:eastAsia="sv-SE"/>
          </w:rPr>
          <w:t>still</w:t>
        </w:r>
      </w:ins>
      <w:r w:rsidRPr="00A771DA">
        <w:rPr>
          <w:rFonts w:ascii="Times New Roman" w:eastAsia="Times New Roman" w:hAnsi="Times New Roman" w:cs="Times New Roman"/>
          <w:sz w:val="32"/>
          <w:szCs w:val="32"/>
          <w:lang w:eastAsia="sv-SE"/>
        </w:rPr>
        <w:t xml:space="preserve">bilder på </w:t>
      </w:r>
      <w:ins w:id="4" w:author="Julia Uddén" w:date="2018-03-01T13:41:00Z">
        <w:r>
          <w:rPr>
            <w:rFonts w:ascii="Times New Roman" w:eastAsia="Times New Roman" w:hAnsi="Times New Roman" w:cs="Times New Roman"/>
            <w:sz w:val="32"/>
            <w:szCs w:val="32"/>
            <w:lang w:eastAsia="sv-SE"/>
          </w:rPr>
          <w:t xml:space="preserve">12 olika </w:t>
        </w:r>
      </w:ins>
      <w:r w:rsidRPr="00A771DA">
        <w:rPr>
          <w:rFonts w:ascii="Times New Roman" w:eastAsia="Times New Roman" w:hAnsi="Times New Roman" w:cs="Times New Roman"/>
          <w:sz w:val="32"/>
          <w:szCs w:val="32"/>
          <w:lang w:eastAsia="sv-SE"/>
        </w:rPr>
        <w:t xml:space="preserve">personer som talar. Samtidigt kommer du att kunna läsa vad de säger. </w:t>
      </w:r>
      <w:del w:id="5" w:author="Julia Uddén" w:date="2018-03-01T13:41:00Z">
        <w:r w:rsidRPr="00A771DA" w:rsidDel="00A771DA">
          <w:rPr>
            <w:rFonts w:ascii="Times New Roman" w:eastAsia="Times New Roman" w:hAnsi="Times New Roman" w:cs="Times New Roman"/>
            <w:sz w:val="32"/>
            <w:szCs w:val="32"/>
            <w:lang w:eastAsia="sv-SE"/>
          </w:rPr>
          <w:delText>I varje försök v</w:delText>
        </w:r>
      </w:del>
      <w:ins w:id="6" w:author="Julia Uddén" w:date="2018-03-01T13:41:00Z">
        <w:r>
          <w:rPr>
            <w:rFonts w:ascii="Times New Roman" w:eastAsia="Times New Roman" w:hAnsi="Times New Roman" w:cs="Times New Roman"/>
            <w:sz w:val="32"/>
            <w:szCs w:val="32"/>
            <w:lang w:eastAsia="sv-SE"/>
          </w:rPr>
          <w:t>Varje person v</w:t>
        </w:r>
      </w:ins>
      <w:r w:rsidRPr="00A771DA">
        <w:rPr>
          <w:rFonts w:ascii="Times New Roman" w:eastAsia="Times New Roman" w:hAnsi="Times New Roman" w:cs="Times New Roman"/>
          <w:sz w:val="32"/>
          <w:szCs w:val="32"/>
          <w:lang w:eastAsia="sv-SE"/>
        </w:rPr>
        <w:t>isas</w:t>
      </w:r>
      <w:ins w:id="7" w:author="Julia Uddén" w:date="2018-03-01T13:41:00Z">
        <w:r>
          <w:rPr>
            <w:rFonts w:ascii="Times New Roman" w:eastAsia="Times New Roman" w:hAnsi="Times New Roman" w:cs="Times New Roman"/>
            <w:sz w:val="32"/>
            <w:szCs w:val="32"/>
            <w:lang w:eastAsia="sv-SE"/>
          </w:rPr>
          <w:t xml:space="preserve"> på</w:t>
        </w:r>
      </w:ins>
      <w:r w:rsidRPr="00A771DA">
        <w:rPr>
          <w:rFonts w:ascii="Times New Roman" w:eastAsia="Times New Roman" w:hAnsi="Times New Roman" w:cs="Times New Roman"/>
          <w:sz w:val="32"/>
          <w:szCs w:val="32"/>
          <w:lang w:eastAsia="sv-SE"/>
        </w:rPr>
        <w:t xml:space="preserve"> två bilder.</w:t>
      </w:r>
      <w:ins w:id="8" w:author="Julia Uddén" w:date="2018-03-01T13:37:00Z">
        <w:r>
          <w:rPr>
            <w:rFonts w:ascii="Times New Roman" w:eastAsia="Times New Roman" w:hAnsi="Times New Roman" w:cs="Times New Roman"/>
            <w:sz w:val="32"/>
            <w:szCs w:val="32"/>
            <w:lang w:eastAsia="sv-SE"/>
          </w:rPr>
          <w:t xml:space="preserve"> </w:t>
        </w:r>
      </w:ins>
      <w:r w:rsidR="0004424D">
        <w:rPr>
          <w:rFonts w:ascii="Times New Roman" w:eastAsia="Times New Roman" w:hAnsi="Times New Roman" w:cs="Times New Roman"/>
          <w:sz w:val="32"/>
          <w:szCs w:val="32"/>
          <w:lang w:eastAsia="sv-SE"/>
        </w:rPr>
        <w:t>I d</w:t>
      </w:r>
      <w:ins w:id="9" w:author="Julia Uddén" w:date="2018-03-01T13:37:00Z">
        <w:r>
          <w:rPr>
            <w:rFonts w:ascii="Times New Roman" w:eastAsia="Times New Roman" w:hAnsi="Times New Roman" w:cs="Times New Roman"/>
            <w:sz w:val="32"/>
            <w:szCs w:val="32"/>
            <w:lang w:eastAsia="sv-SE"/>
          </w:rPr>
          <w:t xml:space="preserve">en andra bilden </w:t>
        </w:r>
      </w:ins>
      <w:r w:rsidR="00B82C0F">
        <w:rPr>
          <w:rFonts w:ascii="Times New Roman" w:eastAsia="Times New Roman" w:hAnsi="Times New Roman" w:cs="Times New Roman"/>
          <w:sz w:val="32"/>
          <w:szCs w:val="32"/>
          <w:lang w:eastAsia="sv-SE"/>
        </w:rPr>
        <w:t>ska du försöka läsa av från ansiktsuttrycket om talaren vill ha respons på det hen har sagt eller ej. Första bilden du ser är tagen några sekunder innan den andra, och visas bara för att du ska se hur talaren hen pratar vanligt.</w:t>
      </w:r>
    </w:p>
    <w:p w14:paraId="3FE5309C" w14:textId="71AAEE21" w:rsidR="00A771DA" w:rsidRDefault="00A771DA" w:rsidP="00A771DA">
      <w:pPr>
        <w:spacing w:before="100" w:beforeAutospacing="1" w:after="100" w:afterAutospacing="1" w:line="240" w:lineRule="auto"/>
        <w:rPr>
          <w:ins w:id="10" w:author="Julia Uddén" w:date="2018-03-01T13:45:00Z"/>
          <w:rFonts w:ascii="Times New Roman" w:eastAsia="Times New Roman" w:hAnsi="Times New Roman" w:cs="Times New Roman"/>
          <w:sz w:val="32"/>
          <w:szCs w:val="32"/>
          <w:lang w:eastAsia="sv-SE"/>
        </w:rPr>
      </w:pPr>
      <w:del w:id="11" w:author="Julia Uddén" w:date="2018-03-01T13:37:00Z">
        <w:r w:rsidRPr="00A771DA" w:rsidDel="00A771DA">
          <w:rPr>
            <w:rFonts w:ascii="Times New Roman" w:eastAsia="Times New Roman" w:hAnsi="Times New Roman" w:cs="Times New Roman"/>
            <w:sz w:val="32"/>
            <w:szCs w:val="32"/>
            <w:lang w:eastAsia="sv-SE"/>
          </w:rPr>
          <w:delText xml:space="preserve"> Den sista bilden</w:delText>
        </w:r>
      </w:del>
      <w:del w:id="12" w:author="Julia Uddén" w:date="2018-03-01T13:38:00Z">
        <w:r w:rsidRPr="00A771DA" w:rsidDel="00A771DA">
          <w:rPr>
            <w:rFonts w:ascii="Times New Roman" w:eastAsia="Times New Roman" w:hAnsi="Times New Roman" w:cs="Times New Roman"/>
            <w:sz w:val="32"/>
            <w:szCs w:val="32"/>
            <w:lang w:eastAsia="sv-SE"/>
          </w:rPr>
          <w:delText xml:space="preserve"> ger information om huruvi</w:delText>
        </w:r>
      </w:del>
      <w:ins w:id="13" w:author="Julia Uddén" w:date="2018-03-01T13:42:00Z">
        <w:r>
          <w:rPr>
            <w:rFonts w:ascii="Times New Roman" w:eastAsia="Times New Roman" w:hAnsi="Times New Roman" w:cs="Times New Roman"/>
            <w:sz w:val="32"/>
            <w:szCs w:val="32"/>
            <w:lang w:eastAsia="sv-SE"/>
          </w:rPr>
          <w:t>För hälften av personerna kommer a</w:t>
        </w:r>
      </w:ins>
      <w:ins w:id="14" w:author="Julia Uddén" w:date="2018-03-01T13:39:00Z">
        <w:r>
          <w:rPr>
            <w:rFonts w:ascii="Times New Roman" w:eastAsia="Times New Roman" w:hAnsi="Times New Roman" w:cs="Times New Roman"/>
            <w:sz w:val="32"/>
            <w:szCs w:val="32"/>
            <w:lang w:eastAsia="sv-SE"/>
          </w:rPr>
          <w:t xml:space="preserve">nsiktsuttrycket </w:t>
        </w:r>
      </w:ins>
      <w:ins w:id="15" w:author="Julia Uddén" w:date="2018-03-01T13:42:00Z">
        <w:r>
          <w:rPr>
            <w:rFonts w:ascii="Times New Roman" w:eastAsia="Times New Roman" w:hAnsi="Times New Roman" w:cs="Times New Roman"/>
            <w:sz w:val="32"/>
            <w:szCs w:val="32"/>
            <w:lang w:eastAsia="sv-SE"/>
          </w:rPr>
          <w:t>ge information om att</w:t>
        </w:r>
      </w:ins>
      <w:ins w:id="16" w:author="Julia Uddén" w:date="2018-03-01T13:38:00Z">
        <w:r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talaren vill ha respons på det hen har sagt</w:t>
      </w:r>
      <w:del w:id="17" w:author="Julia Uddén" w:date="2018-03-01T13:43:00Z">
        <w:r w:rsidRPr="00A771DA" w:rsidDel="00A771DA">
          <w:rPr>
            <w:rFonts w:ascii="Times New Roman" w:eastAsia="Times New Roman" w:hAnsi="Times New Roman" w:cs="Times New Roman"/>
            <w:sz w:val="32"/>
            <w:szCs w:val="32"/>
            <w:lang w:eastAsia="sv-SE"/>
          </w:rPr>
          <w:delText xml:space="preserve"> eller ej</w:delText>
        </w:r>
      </w:del>
      <w:r w:rsidRPr="00A771DA">
        <w:rPr>
          <w:rFonts w:ascii="Times New Roman" w:eastAsia="Times New Roman" w:hAnsi="Times New Roman" w:cs="Times New Roman"/>
          <w:sz w:val="32"/>
          <w:szCs w:val="32"/>
          <w:lang w:eastAsia="sv-SE"/>
        </w:rPr>
        <w:t>.</w:t>
      </w:r>
      <w:ins w:id="18" w:author="Julia Uddén" w:date="2018-03-01T13:43:00Z">
        <w:r>
          <w:rPr>
            <w:rFonts w:ascii="Times New Roman" w:eastAsia="Times New Roman" w:hAnsi="Times New Roman" w:cs="Times New Roman"/>
            <w:sz w:val="32"/>
            <w:szCs w:val="32"/>
            <w:lang w:eastAsia="sv-SE"/>
          </w:rPr>
          <w:t xml:space="preserve"> </w:t>
        </w:r>
      </w:ins>
      <w:r w:rsidR="00E92690" w:rsidRPr="00E92690">
        <w:rPr>
          <w:rFonts w:ascii="Times New Roman" w:eastAsia="Times New Roman" w:hAnsi="Times New Roman" w:cs="Times New Roman"/>
          <w:color w:val="70AD47" w:themeColor="accent6"/>
          <w:sz w:val="32"/>
          <w:szCs w:val="32"/>
          <w:lang w:eastAsia="sv-SE"/>
        </w:rPr>
        <w:t xml:space="preserve">Alla meningarna är </w:t>
      </w:r>
      <w:del w:id="19" w:author="Katarina Bendtz" w:date="2018-03-06T15:23:00Z">
        <w:r w:rsidR="00E92690" w:rsidRPr="00E92690" w:rsidDel="00D56B1B">
          <w:rPr>
            <w:rFonts w:ascii="Times New Roman" w:eastAsia="Times New Roman" w:hAnsi="Times New Roman" w:cs="Times New Roman"/>
            <w:color w:val="70AD47" w:themeColor="accent6"/>
            <w:sz w:val="32"/>
            <w:szCs w:val="32"/>
            <w:lang w:eastAsia="sv-SE"/>
          </w:rPr>
          <w:delText>konstruerade så</w:delText>
        </w:r>
      </w:del>
      <w:ins w:id="20" w:author="Katarina Bendtz" w:date="2018-03-06T15:23:00Z">
        <w:r w:rsidR="00D56B1B">
          <w:rPr>
            <w:rFonts w:ascii="Times New Roman" w:eastAsia="Times New Roman" w:hAnsi="Times New Roman" w:cs="Times New Roman"/>
            <w:color w:val="70AD47" w:themeColor="accent6"/>
            <w:sz w:val="32"/>
            <w:szCs w:val="32"/>
            <w:lang w:eastAsia="sv-SE"/>
          </w:rPr>
          <w:t>sådana</w:t>
        </w:r>
      </w:ins>
      <w:r w:rsidR="00E92690" w:rsidRPr="00E92690">
        <w:rPr>
          <w:rFonts w:ascii="Times New Roman" w:eastAsia="Times New Roman" w:hAnsi="Times New Roman" w:cs="Times New Roman"/>
          <w:color w:val="70AD47" w:themeColor="accent6"/>
          <w:sz w:val="32"/>
          <w:szCs w:val="32"/>
          <w:lang w:eastAsia="sv-SE"/>
        </w:rPr>
        <w:t xml:space="preserve"> att de går att säga både på ett sådant sätt att talaren söker respons eller ej, så tänk inte på vilka ord som sägs, utan hur de sägs. </w:t>
      </w:r>
      <w:ins w:id="21" w:author="Julia Uddén" w:date="2018-03-01T13:43:00Z">
        <w:r>
          <w:rPr>
            <w:rFonts w:ascii="Times New Roman" w:eastAsia="Times New Roman" w:hAnsi="Times New Roman" w:cs="Times New Roman"/>
            <w:sz w:val="32"/>
            <w:szCs w:val="32"/>
            <w:lang w:eastAsia="sv-SE"/>
          </w:rPr>
          <w:t>För hälften av personerna behövs ingen respons</w:t>
        </w:r>
      </w:ins>
      <w:ins w:id="22" w:author="Julia Uddén" w:date="2018-03-01T13:44:00Z">
        <w:del w:id="23" w:author="Katarina Bendtz" w:date="2018-03-06T15:24:00Z">
          <w:r w:rsidDel="00D56B1B">
            <w:rPr>
              <w:rFonts w:ascii="Times New Roman" w:eastAsia="Times New Roman" w:hAnsi="Times New Roman" w:cs="Times New Roman"/>
              <w:sz w:val="32"/>
              <w:szCs w:val="32"/>
              <w:lang w:eastAsia="sv-SE"/>
            </w:rPr>
            <w:delText xml:space="preserve"> (dvs det visas igen ett mer neutralt ansiktsuttryck)</w:delText>
          </w:r>
        </w:del>
      </w:ins>
      <w:ins w:id="24" w:author="Julia Uddén" w:date="2018-03-01T13:43:00Z">
        <w:del w:id="25" w:author="Katarina Bendtz" w:date="2018-03-06T15:24:00Z">
          <w:r w:rsidDel="00D56B1B">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 xml:space="preserve"> </w:t>
        </w:r>
      </w:ins>
      <w:r w:rsidR="00117A9B">
        <w:rPr>
          <w:rFonts w:ascii="Times New Roman" w:eastAsia="Times New Roman" w:hAnsi="Times New Roman" w:cs="Times New Roman"/>
          <w:sz w:val="32"/>
          <w:szCs w:val="32"/>
          <w:lang w:eastAsia="sv-SE"/>
        </w:rPr>
        <w:t xml:space="preserve">Ordningen på de som söker respons eller </w:t>
      </w:r>
      <w:del w:id="26" w:author="Katarina Bendtz" w:date="2018-03-06T15:24:00Z">
        <w:r w:rsidR="00117A9B" w:rsidDel="00D56B1B">
          <w:rPr>
            <w:rFonts w:ascii="Times New Roman" w:eastAsia="Times New Roman" w:hAnsi="Times New Roman" w:cs="Times New Roman"/>
            <w:sz w:val="32"/>
            <w:szCs w:val="32"/>
            <w:lang w:eastAsia="sv-SE"/>
          </w:rPr>
          <w:delText xml:space="preserve">inte </w:delText>
        </w:r>
      </w:del>
      <w:ins w:id="27" w:author="Katarina Bendtz" w:date="2018-03-06T15:24:00Z">
        <w:r w:rsidR="00D56B1B">
          <w:rPr>
            <w:rFonts w:ascii="Times New Roman" w:eastAsia="Times New Roman" w:hAnsi="Times New Roman" w:cs="Times New Roman"/>
            <w:sz w:val="32"/>
            <w:szCs w:val="32"/>
            <w:lang w:eastAsia="sv-SE"/>
          </w:rPr>
          <w:t xml:space="preserve">ej </w:t>
        </w:r>
      </w:ins>
      <w:r w:rsidR="00117A9B">
        <w:rPr>
          <w:rFonts w:ascii="Times New Roman" w:eastAsia="Times New Roman" w:hAnsi="Times New Roman" w:cs="Times New Roman"/>
          <w:sz w:val="32"/>
          <w:szCs w:val="32"/>
          <w:lang w:eastAsia="sv-SE"/>
        </w:rPr>
        <w:t xml:space="preserve">är helt blandad. </w:t>
      </w:r>
      <w:ins w:id="28" w:author="Julia Uddén" w:date="2018-03-01T13:46:00Z">
        <w:r w:rsidR="0017148F">
          <w:rPr>
            <w:rFonts w:ascii="Times New Roman" w:eastAsia="Times New Roman" w:hAnsi="Times New Roman" w:cs="Times New Roman"/>
            <w:sz w:val="32"/>
            <w:szCs w:val="32"/>
            <w:lang w:eastAsia="sv-SE"/>
          </w:rPr>
          <w:t xml:space="preserve">Din uppgift är att utifrån </w:t>
        </w:r>
      </w:ins>
      <w:ins w:id="29" w:author="Katarina Bendtz" w:date="2018-03-06T15:26:00Z">
        <w:r w:rsidR="00AF649F">
          <w:rPr>
            <w:rFonts w:ascii="Times New Roman" w:eastAsia="Times New Roman" w:hAnsi="Times New Roman" w:cs="Times New Roman"/>
            <w:sz w:val="32"/>
            <w:szCs w:val="32"/>
            <w:lang w:eastAsia="sv-SE"/>
          </w:rPr>
          <w:t xml:space="preserve">just </w:t>
        </w:r>
      </w:ins>
      <w:ins w:id="30" w:author="Julia Uddén" w:date="2018-03-01T13:46:00Z">
        <w:r w:rsidR="0017148F">
          <w:rPr>
            <w:rFonts w:ascii="Times New Roman" w:eastAsia="Times New Roman" w:hAnsi="Times New Roman" w:cs="Times New Roman"/>
            <w:sz w:val="32"/>
            <w:szCs w:val="32"/>
            <w:lang w:eastAsia="sv-SE"/>
          </w:rPr>
          <w:t xml:space="preserve">ansiktsuttrycken avgöra vilka personer som vill ha respons. </w:t>
        </w:r>
      </w:ins>
      <w:moveFromRangeStart w:id="31" w:author="Katarina Bendtz" w:date="2018-03-06T15:25:00Z" w:name="move381969235"/>
      <w:moveFrom w:id="32" w:author="Katarina Bendtz" w:date="2018-03-06T15:25:00Z">
        <w:r w:rsidR="00117A9B" w:rsidDel="00D56B1B">
          <w:rPr>
            <w:rFonts w:ascii="Times New Roman" w:eastAsia="Times New Roman" w:hAnsi="Times New Roman" w:cs="Times New Roman"/>
            <w:sz w:val="32"/>
            <w:szCs w:val="32"/>
            <w:lang w:eastAsia="sv-SE"/>
          </w:rPr>
          <w:t>Försök att undvika att tänka eller analysera, utan använd istället gärna din magkänsla för att avgöra!</w:t>
        </w:r>
        <w:r w:rsidR="003131C8" w:rsidDel="00D56B1B">
          <w:rPr>
            <w:rFonts w:ascii="Times New Roman" w:eastAsia="Times New Roman" w:hAnsi="Times New Roman" w:cs="Times New Roman"/>
            <w:sz w:val="32"/>
            <w:szCs w:val="32"/>
            <w:lang w:eastAsia="sv-SE"/>
          </w:rPr>
          <w:t xml:space="preserve"> </w:t>
        </w:r>
      </w:moveFrom>
      <w:moveFromRangeEnd w:id="31"/>
    </w:p>
    <w:p w14:paraId="3A7469EA" w14:textId="77777777" w:rsidR="00D56B1B" w:rsidRDefault="0017148F" w:rsidP="00A771DA">
      <w:pPr>
        <w:spacing w:before="100" w:beforeAutospacing="1" w:after="100" w:afterAutospacing="1" w:line="240" w:lineRule="auto"/>
        <w:rPr>
          <w:ins w:id="33" w:author="Katarina Bendtz" w:date="2018-03-06T15:25:00Z"/>
          <w:rFonts w:ascii="Times New Roman" w:eastAsia="Times New Roman" w:hAnsi="Times New Roman" w:cs="Times New Roman"/>
          <w:sz w:val="32"/>
          <w:szCs w:val="32"/>
          <w:lang w:eastAsia="sv-SE"/>
        </w:rPr>
      </w:pPr>
      <w:ins w:id="34" w:author="Julia Uddén" w:date="2018-03-01T13:45:00Z">
        <w:r>
          <w:rPr>
            <w:rFonts w:ascii="Times New Roman" w:eastAsia="Times New Roman" w:hAnsi="Times New Roman" w:cs="Times New Roman"/>
            <w:sz w:val="32"/>
            <w:szCs w:val="32"/>
            <w:lang w:eastAsia="sv-SE"/>
          </w:rPr>
          <w:t>Med ”r</w:t>
        </w:r>
        <w:r w:rsidRPr="00A771DA">
          <w:rPr>
            <w:rFonts w:ascii="Times New Roman" w:eastAsia="Times New Roman" w:hAnsi="Times New Roman" w:cs="Times New Roman"/>
            <w:sz w:val="32"/>
            <w:szCs w:val="32"/>
            <w:lang w:eastAsia="sv-SE"/>
          </w:rPr>
          <w:t>espons</w:t>
        </w:r>
        <w:r>
          <w:rPr>
            <w:rFonts w:ascii="Times New Roman" w:eastAsia="Times New Roman" w:hAnsi="Times New Roman" w:cs="Times New Roman"/>
            <w:sz w:val="32"/>
            <w:szCs w:val="32"/>
            <w:lang w:eastAsia="sv-SE"/>
          </w:rPr>
          <w:t>” menar vi exempelvis</w:t>
        </w:r>
        <w:r w:rsidRPr="00A771DA">
          <w:rPr>
            <w:rFonts w:ascii="Times New Roman" w:eastAsia="Times New Roman" w:hAnsi="Times New Roman" w:cs="Times New Roman"/>
            <w:sz w:val="32"/>
            <w:szCs w:val="32"/>
            <w:lang w:eastAsia="sv-SE"/>
          </w:rPr>
          <w:t xml:space="preserve"> ett kortare instämmande, i form av “ja", “ok” eller “mm”, eller ett längre uttalande som kommenterar det talaren precis sa. </w:t>
        </w:r>
      </w:ins>
    </w:p>
    <w:p w14:paraId="5835B8FD" w14:textId="46F9D8A0" w:rsidR="00D56B1B" w:rsidRDefault="0017148F" w:rsidP="00A771DA">
      <w:pPr>
        <w:spacing w:before="100" w:beforeAutospacing="1" w:after="100" w:afterAutospacing="1" w:line="240" w:lineRule="auto"/>
        <w:rPr>
          <w:ins w:id="35" w:author="Katarina Bendtz" w:date="2018-03-06T15:25:00Z"/>
          <w:rFonts w:ascii="Times New Roman" w:eastAsia="Times New Roman" w:hAnsi="Times New Roman" w:cs="Times New Roman"/>
          <w:sz w:val="32"/>
          <w:szCs w:val="32"/>
          <w:lang w:eastAsia="sv-SE"/>
        </w:rPr>
      </w:pPr>
      <w:ins w:id="36" w:author="Julia Uddén" w:date="2018-03-01T13:45:00Z">
        <w:r w:rsidRPr="00A771DA">
          <w:rPr>
            <w:rFonts w:ascii="Times New Roman" w:eastAsia="Times New Roman" w:hAnsi="Times New Roman" w:cs="Times New Roman"/>
            <w:sz w:val="32"/>
            <w:szCs w:val="32"/>
            <w:lang w:eastAsia="sv-SE"/>
          </w:rPr>
          <w:t xml:space="preserve">Om talaren inte vill ha respons kan det t ex kännas naturligt att </w:t>
        </w:r>
      </w:ins>
      <w:ins w:id="37" w:author="Katarina Bendtz" w:date="2018-03-06T15:29:00Z">
        <w:r w:rsidR="006809CC">
          <w:rPr>
            <w:rFonts w:ascii="Times New Roman" w:eastAsia="Times New Roman" w:hAnsi="Times New Roman" w:cs="Times New Roman"/>
            <w:sz w:val="32"/>
            <w:szCs w:val="32"/>
            <w:lang w:eastAsia="sv-SE"/>
          </w:rPr>
          <w:t xml:space="preserve">du som lyssnare </w:t>
        </w:r>
      </w:ins>
      <w:ins w:id="38" w:author="Julia Uddén" w:date="2018-03-01T13:45:00Z">
        <w:r w:rsidRPr="00A771DA">
          <w:rPr>
            <w:rFonts w:ascii="Times New Roman" w:eastAsia="Times New Roman" w:hAnsi="Times New Roman" w:cs="Times New Roman"/>
            <w:sz w:val="32"/>
            <w:szCs w:val="32"/>
            <w:lang w:eastAsia="sv-SE"/>
          </w:rPr>
          <w:t>börja</w:t>
        </w:r>
      </w:ins>
      <w:ins w:id="39" w:author="Katarina Bendtz" w:date="2018-03-06T15:30:00Z">
        <w:r w:rsidR="006809CC">
          <w:rPr>
            <w:rFonts w:ascii="Times New Roman" w:eastAsia="Times New Roman" w:hAnsi="Times New Roman" w:cs="Times New Roman"/>
            <w:sz w:val="32"/>
            <w:szCs w:val="32"/>
            <w:lang w:eastAsia="sv-SE"/>
          </w:rPr>
          <w:t>r</w:t>
        </w:r>
      </w:ins>
      <w:ins w:id="40" w:author="Julia Uddén" w:date="2018-03-01T13:45:00Z">
        <w:r w:rsidRPr="00A771DA">
          <w:rPr>
            <w:rFonts w:ascii="Times New Roman" w:eastAsia="Times New Roman" w:hAnsi="Times New Roman" w:cs="Times New Roman"/>
            <w:sz w:val="32"/>
            <w:szCs w:val="32"/>
            <w:lang w:eastAsia="sv-SE"/>
          </w:rPr>
          <w:t xml:space="preserve"> på nytt samtalsämne, säg</w:t>
        </w:r>
      </w:ins>
      <w:ins w:id="41" w:author="Katarina Bendtz" w:date="2018-03-06T15:32:00Z">
        <w:r w:rsidR="006809CC">
          <w:rPr>
            <w:rFonts w:ascii="Times New Roman" w:eastAsia="Times New Roman" w:hAnsi="Times New Roman" w:cs="Times New Roman"/>
            <w:sz w:val="32"/>
            <w:szCs w:val="32"/>
            <w:lang w:eastAsia="sv-SE"/>
          </w:rPr>
          <w:t>er</w:t>
        </w:r>
      </w:ins>
      <w:ins w:id="42" w:author="Julia Uddén" w:date="2018-03-01T13:45:00Z">
        <w:del w:id="43" w:author="Katarina Bendtz" w:date="2018-03-06T15:32: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något </w:t>
        </w:r>
        <w:del w:id="44" w:author="Katarina Bendtz" w:date="2018-03-06T15:32:00Z">
          <w:r w:rsidRPr="00A771DA" w:rsidDel="006809CC">
            <w:rPr>
              <w:rFonts w:ascii="Times New Roman" w:eastAsia="Times New Roman" w:hAnsi="Times New Roman" w:cs="Times New Roman"/>
              <w:sz w:val="32"/>
              <w:szCs w:val="32"/>
              <w:lang w:eastAsia="sv-SE"/>
            </w:rPr>
            <w:delText>man</w:delText>
          </w:r>
        </w:del>
      </w:ins>
      <w:ins w:id="45" w:author="Katarina Bendtz" w:date="2018-03-06T15:32:00Z">
        <w:r w:rsidR="006809CC">
          <w:rPr>
            <w:rFonts w:ascii="Times New Roman" w:eastAsia="Times New Roman" w:hAnsi="Times New Roman" w:cs="Times New Roman"/>
            <w:sz w:val="32"/>
            <w:szCs w:val="32"/>
            <w:lang w:eastAsia="sv-SE"/>
          </w:rPr>
          <w:t>du</w:t>
        </w:r>
      </w:ins>
      <w:ins w:id="46" w:author="Julia Uddén" w:date="2018-03-01T13:45:00Z">
        <w:r w:rsidRPr="00A771DA">
          <w:rPr>
            <w:rFonts w:ascii="Times New Roman" w:eastAsia="Times New Roman" w:hAnsi="Times New Roman" w:cs="Times New Roman"/>
            <w:sz w:val="32"/>
            <w:szCs w:val="32"/>
            <w:lang w:eastAsia="sv-SE"/>
          </w:rPr>
          <w:t xml:space="preserve"> associerar till eller låt</w:t>
        </w:r>
      </w:ins>
      <w:ins w:id="47" w:author="Katarina Bendtz" w:date="2018-03-06T15:32:00Z">
        <w:r w:rsidR="006809CC">
          <w:rPr>
            <w:rFonts w:ascii="Times New Roman" w:eastAsia="Times New Roman" w:hAnsi="Times New Roman" w:cs="Times New Roman"/>
            <w:sz w:val="32"/>
            <w:szCs w:val="32"/>
            <w:lang w:eastAsia="sv-SE"/>
          </w:rPr>
          <w:t>er</w:t>
        </w:r>
      </w:ins>
      <w:ins w:id="48" w:author="Julia Uddén" w:date="2018-03-01T13:45:00Z">
        <w:del w:id="49" w:author="Katarina Bendtz" w:date="2018-03-06T15:32: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talaren fortsätt</w:t>
        </w:r>
      </w:ins>
      <w:ins w:id="50" w:author="Katarina Bendtz" w:date="2018-03-06T15:25:00Z">
        <w:r w:rsidR="00D56B1B">
          <w:rPr>
            <w:rFonts w:ascii="Times New Roman" w:eastAsia="Times New Roman" w:hAnsi="Times New Roman" w:cs="Times New Roman"/>
            <w:sz w:val="32"/>
            <w:szCs w:val="32"/>
            <w:lang w:eastAsia="sv-SE"/>
          </w:rPr>
          <w:t>a</w:t>
        </w:r>
      </w:ins>
      <w:ins w:id="51" w:author="Julia Uddén" w:date="2018-03-01T13:45:00Z">
        <w:del w:id="52" w:author="Katarina Bendtz" w:date="2018-03-06T15:25:00Z">
          <w:r w:rsidRPr="00A771DA" w:rsidDel="00D56B1B">
            <w:rPr>
              <w:rFonts w:ascii="Times New Roman" w:eastAsia="Times New Roman" w:hAnsi="Times New Roman" w:cs="Times New Roman"/>
              <w:sz w:val="32"/>
              <w:szCs w:val="32"/>
              <w:lang w:eastAsia="sv-SE"/>
            </w:rPr>
            <w:delText>er</w:delText>
          </w:r>
        </w:del>
        <w:r w:rsidRPr="00A771DA">
          <w:rPr>
            <w:rFonts w:ascii="Times New Roman" w:eastAsia="Times New Roman" w:hAnsi="Times New Roman" w:cs="Times New Roman"/>
            <w:sz w:val="32"/>
            <w:szCs w:val="32"/>
            <w:lang w:eastAsia="sv-SE"/>
          </w:rPr>
          <w:t xml:space="preserve"> att tala. </w:t>
        </w:r>
      </w:ins>
      <w:ins w:id="53" w:author="Julia Uddén" w:date="2018-03-01T13:46:00Z">
        <w:r>
          <w:rPr>
            <w:rFonts w:ascii="Times New Roman" w:eastAsia="Times New Roman" w:hAnsi="Times New Roman" w:cs="Times New Roman"/>
            <w:sz w:val="32"/>
            <w:szCs w:val="32"/>
            <w:lang w:eastAsia="sv-SE"/>
          </w:rPr>
          <w:t xml:space="preserve">Du ska hur som helst inte ge </w:t>
        </w:r>
      </w:ins>
      <w:ins w:id="54" w:author="Julia Uddén" w:date="2018-03-01T13:47:00Z">
        <w:r>
          <w:rPr>
            <w:rFonts w:ascii="Times New Roman" w:eastAsia="Times New Roman" w:hAnsi="Times New Roman" w:cs="Times New Roman"/>
            <w:sz w:val="32"/>
            <w:szCs w:val="32"/>
            <w:lang w:eastAsia="sv-SE"/>
          </w:rPr>
          <w:t xml:space="preserve">någon </w:t>
        </w:r>
      </w:ins>
      <w:ins w:id="55" w:author="Julia Uddén" w:date="2018-03-01T13:46:00Z">
        <w:r>
          <w:rPr>
            <w:rFonts w:ascii="Times New Roman" w:eastAsia="Times New Roman" w:hAnsi="Times New Roman" w:cs="Times New Roman"/>
            <w:sz w:val="32"/>
            <w:szCs w:val="32"/>
            <w:lang w:eastAsia="sv-SE"/>
          </w:rPr>
          <w:t xml:space="preserve">respons, utan bara svara på </w:t>
        </w:r>
      </w:ins>
      <w:ins w:id="56" w:author="Julia Uddén" w:date="2018-03-01T13:45:00Z">
        <w:r w:rsidRPr="00A771DA">
          <w:rPr>
            <w:rFonts w:ascii="Times New Roman" w:eastAsia="Times New Roman" w:hAnsi="Times New Roman" w:cs="Times New Roman"/>
            <w:sz w:val="32"/>
            <w:szCs w:val="32"/>
            <w:lang w:eastAsia="sv-SE"/>
          </w:rPr>
          <w:t xml:space="preserve">om talaren söker respons för det hen sa eller </w:t>
        </w:r>
        <w:commentRangeStart w:id="57"/>
        <w:r w:rsidRPr="00A771DA">
          <w:rPr>
            <w:rFonts w:ascii="Times New Roman" w:eastAsia="Times New Roman" w:hAnsi="Times New Roman" w:cs="Times New Roman"/>
            <w:sz w:val="32"/>
            <w:szCs w:val="32"/>
            <w:lang w:eastAsia="sv-SE"/>
          </w:rPr>
          <w:t>inte</w:t>
        </w:r>
      </w:ins>
      <w:commentRangeEnd w:id="57"/>
      <w:r w:rsidR="002E75CC">
        <w:rPr>
          <w:rStyle w:val="CommentReference"/>
        </w:rPr>
        <w:commentReference w:id="57"/>
      </w:r>
      <w:ins w:id="58" w:author="Julia Uddén" w:date="2018-03-01T13:45:00Z">
        <w:r w:rsidRPr="00A771DA">
          <w:rPr>
            <w:rFonts w:ascii="Times New Roman" w:eastAsia="Times New Roman" w:hAnsi="Times New Roman" w:cs="Times New Roman"/>
            <w:sz w:val="32"/>
            <w:szCs w:val="32"/>
            <w:lang w:eastAsia="sv-SE"/>
          </w:rPr>
          <w:t>.</w:t>
        </w:r>
      </w:ins>
    </w:p>
    <w:p w14:paraId="6790BBD1" w14:textId="77777777" w:rsidR="00D56B1B" w:rsidRDefault="00D56B1B" w:rsidP="00D56B1B">
      <w:pPr>
        <w:spacing w:before="100" w:beforeAutospacing="1" w:after="100" w:afterAutospacing="1" w:line="240" w:lineRule="auto"/>
        <w:rPr>
          <w:rFonts w:ascii="Times New Roman" w:eastAsia="Times New Roman" w:hAnsi="Times New Roman" w:cs="Times New Roman"/>
          <w:sz w:val="32"/>
          <w:szCs w:val="32"/>
          <w:lang w:eastAsia="sv-SE"/>
        </w:rPr>
      </w:pPr>
      <w:moveToRangeStart w:id="59" w:author="Katarina Bendtz" w:date="2018-03-06T15:25:00Z" w:name="move381969235"/>
      <w:moveTo w:id="60" w:author="Katarina Bendtz" w:date="2018-03-06T15:25:00Z">
        <w:r>
          <w:rPr>
            <w:rFonts w:ascii="Times New Roman" w:eastAsia="Times New Roman" w:hAnsi="Times New Roman" w:cs="Times New Roman"/>
            <w:sz w:val="32"/>
            <w:szCs w:val="32"/>
            <w:lang w:eastAsia="sv-SE"/>
          </w:rPr>
          <w:t xml:space="preserve">Försök att undvika att tänka eller analysera, utan använd istället gärna din magkänsla för att avgöra! </w:t>
        </w:r>
      </w:moveTo>
    </w:p>
    <w:moveToRangeEnd w:id="59"/>
    <w:p w14:paraId="3A80502E" w14:textId="77777777" w:rsidR="00D56B1B" w:rsidRPr="00A771DA" w:rsidRDefault="00D56B1B" w:rsidP="00A771DA">
      <w:pPr>
        <w:spacing w:before="100" w:beforeAutospacing="1" w:after="100" w:afterAutospacing="1" w:line="240" w:lineRule="auto"/>
        <w:rPr>
          <w:rFonts w:ascii="Times New Roman" w:eastAsia="Times New Roman" w:hAnsi="Times New Roman" w:cs="Times New Roman"/>
          <w:sz w:val="24"/>
          <w:szCs w:val="24"/>
          <w:lang w:eastAsia="sv-SE"/>
        </w:rPr>
      </w:pPr>
    </w:p>
    <w:p w14:paraId="05B2E780" w14:textId="77777777" w:rsidR="0017148F" w:rsidRDefault="0017148F">
      <w:pPr>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br w:type="page"/>
      </w:r>
    </w:p>
    <w:p w14:paraId="3AD724E8" w14:textId="77777777"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lastRenderedPageBreak/>
        <w:t xml:space="preserve">Att känna igen när </w:t>
      </w:r>
      <w:r>
        <w:rPr>
          <w:rFonts w:ascii="Times New Roman" w:eastAsia="Times New Roman" w:hAnsi="Times New Roman" w:cs="Times New Roman"/>
          <w:b/>
          <w:bCs/>
          <w:sz w:val="32"/>
          <w:szCs w:val="32"/>
          <w:lang w:eastAsia="sv-SE"/>
        </w:rPr>
        <w:t>någon vill 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3B67D225" w14:textId="0C1BD9CC" w:rsidR="00A771DA" w:rsidRDefault="004D2F29"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t>Intonation</w:t>
      </w:r>
    </w:p>
    <w:p w14:paraId="18F5BB92" w14:textId="7104C5E5" w:rsidR="0017148F" w:rsidRDefault="0017148F" w:rsidP="0017148F">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att </w:t>
      </w:r>
      <w:r w:rsidRPr="00A771DA">
        <w:rPr>
          <w:rFonts w:ascii="Times New Roman" w:eastAsia="Times New Roman" w:hAnsi="Times New Roman" w:cs="Times New Roman"/>
          <w:sz w:val="32"/>
          <w:szCs w:val="32"/>
          <w:lang w:eastAsia="sv-SE"/>
        </w:rPr>
        <w:t xml:space="preserve">få lyssna på </w:t>
      </w:r>
      <w:r>
        <w:rPr>
          <w:rFonts w:ascii="Times New Roman" w:eastAsia="Times New Roman" w:hAnsi="Times New Roman" w:cs="Times New Roman"/>
          <w:sz w:val="32"/>
          <w:szCs w:val="32"/>
          <w:lang w:eastAsia="sv-SE"/>
        </w:rPr>
        <w:t xml:space="preserve">12 olika </w:t>
      </w:r>
      <w:r w:rsidRPr="00A771DA">
        <w:rPr>
          <w:rFonts w:ascii="Times New Roman" w:eastAsia="Times New Roman" w:hAnsi="Times New Roman" w:cs="Times New Roman"/>
          <w:sz w:val="32"/>
          <w:szCs w:val="32"/>
          <w:lang w:eastAsia="sv-SE"/>
        </w:rPr>
        <w:t>personer som talar.</w:t>
      </w:r>
      <w:ins w:id="61" w:author="Katarina Bendtz" w:date="2018-03-06T15:42:00Z">
        <w:r w:rsidR="00A610C6">
          <w:rPr>
            <w:rFonts w:ascii="Times New Roman" w:eastAsia="Times New Roman" w:hAnsi="Times New Roman" w:cs="Times New Roman"/>
            <w:sz w:val="32"/>
            <w:szCs w:val="32"/>
            <w:lang w:eastAsia="sv-SE"/>
          </w:rPr>
          <w:t xml:space="preserve"> Samtidigt kommer du att kunna läsa vad de säger.</w:t>
        </w:r>
      </w:ins>
      <w:r w:rsidRPr="00A771DA">
        <w:rPr>
          <w:rFonts w:ascii="Times New Roman" w:eastAsia="Times New Roman" w:hAnsi="Times New Roman" w:cs="Times New Roman"/>
          <w:sz w:val="32"/>
          <w:szCs w:val="32"/>
          <w:lang w:eastAsia="sv-SE"/>
        </w:rPr>
        <w:t xml:space="preserve"> Sättet personen tala</w:t>
      </w:r>
      <w:r>
        <w:rPr>
          <w:rFonts w:ascii="Times New Roman" w:eastAsia="Times New Roman" w:hAnsi="Times New Roman" w:cs="Times New Roman"/>
          <w:sz w:val="32"/>
          <w:szCs w:val="32"/>
          <w:lang w:eastAsia="sv-SE"/>
        </w:rPr>
        <w:t>r på ger information om</w:t>
      </w:r>
      <w:ins w:id="62" w:author="Sarah  Ericsson" w:date="2018-03-08T09:31:00Z">
        <w:r w:rsidR="0006651F">
          <w:rPr>
            <w:rFonts w:ascii="Times New Roman" w:eastAsia="Times New Roman" w:hAnsi="Times New Roman" w:cs="Times New Roman"/>
            <w:sz w:val="32"/>
            <w:szCs w:val="32"/>
            <w:lang w:eastAsia="sv-SE"/>
          </w:rPr>
          <w:t xml:space="preserve"> det är så att</w:t>
        </w:r>
      </w:ins>
      <w:r>
        <w:rPr>
          <w:rFonts w:ascii="Times New Roman" w:eastAsia="Times New Roman" w:hAnsi="Times New Roman" w:cs="Times New Roman"/>
          <w:sz w:val="32"/>
          <w:szCs w:val="32"/>
          <w:lang w:eastAsia="sv-SE"/>
        </w:rPr>
        <w:t xml:space="preserve"> </w:t>
      </w:r>
      <w:r w:rsidRPr="00A771DA">
        <w:rPr>
          <w:rFonts w:ascii="Times New Roman" w:eastAsia="Times New Roman" w:hAnsi="Times New Roman" w:cs="Times New Roman"/>
          <w:sz w:val="32"/>
          <w:szCs w:val="32"/>
          <w:lang w:eastAsia="sv-SE"/>
        </w:rPr>
        <w:t xml:space="preserve">talaren vill ha respons på det hen har sagt eller ej. </w:t>
      </w:r>
      <w:r>
        <w:rPr>
          <w:rFonts w:ascii="Times New Roman" w:eastAsia="Times New Roman" w:hAnsi="Times New Roman" w:cs="Times New Roman"/>
          <w:sz w:val="32"/>
          <w:szCs w:val="32"/>
          <w:lang w:eastAsia="sv-SE"/>
        </w:rPr>
        <w:t>Andra ord för ”sättet att tala på” som du kan ha hört är ”intonation” eller ”röstmelodi” och det är den som avgör om talaren vill ha respons.</w:t>
      </w:r>
      <w:del w:id="63" w:author="Sarah  Ericsson" w:date="2018-03-08T09:31:00Z">
        <w:r w:rsidDel="0006651F">
          <w:rPr>
            <w:rFonts w:ascii="Times New Roman" w:eastAsia="Times New Roman" w:hAnsi="Times New Roman" w:cs="Times New Roman"/>
            <w:sz w:val="32"/>
            <w:szCs w:val="32"/>
            <w:lang w:eastAsia="sv-SE"/>
          </w:rPr>
          <w:delText xml:space="preserve"> </w:delText>
        </w:r>
        <w:r w:rsidRPr="00A771DA" w:rsidDel="0006651F">
          <w:rPr>
            <w:rFonts w:ascii="Times New Roman" w:eastAsia="Times New Roman" w:hAnsi="Times New Roman" w:cs="Times New Roman"/>
            <w:sz w:val="32"/>
            <w:szCs w:val="32"/>
            <w:lang w:eastAsia="sv-SE"/>
          </w:rPr>
          <w:delText xml:space="preserve">Alla meningarna är konstruerade </w:delText>
        </w:r>
      </w:del>
      <w:ins w:id="64" w:author="Katarina Bendtz" w:date="2018-03-06T15:27:00Z">
        <w:del w:id="65" w:author="Sarah  Ericsson" w:date="2018-03-08T09:31:00Z">
          <w:r w:rsidR="006809CC" w:rsidDel="0006651F">
            <w:rPr>
              <w:rFonts w:ascii="Times New Roman" w:eastAsia="Times New Roman" w:hAnsi="Times New Roman" w:cs="Times New Roman"/>
              <w:sz w:val="32"/>
              <w:szCs w:val="32"/>
              <w:lang w:eastAsia="sv-SE"/>
            </w:rPr>
            <w:delText>sådana</w:delText>
          </w:r>
          <w:r w:rsidR="006809CC" w:rsidRPr="00A771DA" w:rsidDel="0006651F">
            <w:rPr>
              <w:rFonts w:ascii="Times New Roman" w:eastAsia="Times New Roman" w:hAnsi="Times New Roman" w:cs="Times New Roman"/>
              <w:sz w:val="32"/>
              <w:szCs w:val="32"/>
              <w:lang w:eastAsia="sv-SE"/>
            </w:rPr>
            <w:delText xml:space="preserve"> </w:delText>
          </w:r>
        </w:del>
      </w:ins>
      <w:del w:id="66" w:author="Sarah  Ericsson" w:date="2018-03-08T09:31:00Z">
        <w:r w:rsidRPr="00A771DA" w:rsidDel="0006651F">
          <w:rPr>
            <w:rFonts w:ascii="Times New Roman" w:eastAsia="Times New Roman" w:hAnsi="Times New Roman" w:cs="Times New Roman"/>
            <w:sz w:val="32"/>
            <w:szCs w:val="32"/>
            <w:lang w:eastAsia="sv-SE"/>
          </w:rPr>
          <w:delText>så att de går att säga både på ett sådant sätt att talar</w:delText>
        </w:r>
        <w:r w:rsidDel="0006651F">
          <w:rPr>
            <w:rFonts w:ascii="Times New Roman" w:eastAsia="Times New Roman" w:hAnsi="Times New Roman" w:cs="Times New Roman"/>
            <w:sz w:val="32"/>
            <w:szCs w:val="32"/>
            <w:lang w:eastAsia="sv-SE"/>
          </w:rPr>
          <w:delText>en söker respons e</w:delText>
        </w:r>
        <w:r w:rsidR="00E92690" w:rsidDel="0006651F">
          <w:rPr>
            <w:rFonts w:ascii="Times New Roman" w:eastAsia="Times New Roman" w:hAnsi="Times New Roman" w:cs="Times New Roman"/>
            <w:sz w:val="32"/>
            <w:szCs w:val="32"/>
            <w:lang w:eastAsia="sv-SE"/>
          </w:rPr>
          <w:delText>ller ej.</w:delText>
        </w:r>
      </w:del>
      <w:r w:rsidR="00E92690">
        <w:rPr>
          <w:rFonts w:ascii="Times New Roman" w:eastAsia="Times New Roman" w:hAnsi="Times New Roman" w:cs="Times New Roman"/>
          <w:sz w:val="32"/>
          <w:szCs w:val="32"/>
          <w:lang w:eastAsia="sv-SE"/>
        </w:rPr>
        <w:t xml:space="preserve"> </w:t>
      </w:r>
      <w:ins w:id="67" w:author="Katarina Bendtz" w:date="2018-03-06T19:38:00Z">
        <w:r w:rsidR="00F37055">
          <w:rPr>
            <w:rFonts w:ascii="Times New Roman" w:eastAsia="Times New Roman" w:hAnsi="Times New Roman" w:cs="Times New Roman"/>
            <w:sz w:val="32"/>
            <w:szCs w:val="32"/>
            <w:lang w:eastAsia="sv-SE"/>
          </w:rPr>
          <w:t xml:space="preserve">I </w:t>
        </w:r>
      </w:ins>
      <w:del w:id="68" w:author="Katarina Bendtz" w:date="2018-03-06T15:27:00Z">
        <w:r w:rsidR="00117A9B" w:rsidDel="006809CC">
          <w:rPr>
            <w:rFonts w:ascii="Times New Roman" w:eastAsia="Times New Roman" w:hAnsi="Times New Roman" w:cs="Times New Roman"/>
            <w:sz w:val="32"/>
            <w:szCs w:val="32"/>
            <w:lang w:eastAsia="sv-SE"/>
          </w:rPr>
          <w:delText xml:space="preserve">Hälften av personerna kommer inte att söka respons och då är intonationen neutral. </w:delText>
        </w:r>
      </w:del>
      <w:ins w:id="69" w:author="Katarina Bendtz" w:date="2018-03-06T19:38:00Z">
        <w:r w:rsidR="00F37055">
          <w:rPr>
            <w:rFonts w:ascii="Times New Roman" w:eastAsia="Times New Roman" w:hAnsi="Times New Roman" w:cs="Times New Roman"/>
            <w:sz w:val="32"/>
            <w:szCs w:val="32"/>
            <w:lang w:eastAsia="sv-SE"/>
          </w:rPr>
          <w:t>h</w:t>
        </w:r>
      </w:ins>
      <w:del w:id="70" w:author="Katarina Bendtz" w:date="2018-03-06T19:38:00Z">
        <w:r w:rsidR="00117A9B" w:rsidDel="00F37055">
          <w:rPr>
            <w:rFonts w:ascii="Times New Roman" w:eastAsia="Times New Roman" w:hAnsi="Times New Roman" w:cs="Times New Roman"/>
            <w:sz w:val="32"/>
            <w:szCs w:val="32"/>
            <w:lang w:eastAsia="sv-SE"/>
          </w:rPr>
          <w:delText>H</w:delText>
        </w:r>
      </w:del>
      <w:r w:rsidR="00117A9B">
        <w:rPr>
          <w:rFonts w:ascii="Times New Roman" w:eastAsia="Times New Roman" w:hAnsi="Times New Roman" w:cs="Times New Roman"/>
          <w:sz w:val="32"/>
          <w:szCs w:val="32"/>
          <w:lang w:eastAsia="sv-SE"/>
        </w:rPr>
        <w:t xml:space="preserve">älften </w:t>
      </w:r>
      <w:ins w:id="71" w:author="Katarina Bendtz" w:date="2018-03-06T19:38:00Z">
        <w:r w:rsidR="00F37055">
          <w:rPr>
            <w:rFonts w:ascii="Times New Roman" w:eastAsia="Times New Roman" w:hAnsi="Times New Roman" w:cs="Times New Roman"/>
            <w:sz w:val="32"/>
            <w:szCs w:val="32"/>
            <w:lang w:eastAsia="sv-SE"/>
          </w:rPr>
          <w:t xml:space="preserve">av fallen </w:t>
        </w:r>
      </w:ins>
      <w:r w:rsidR="00117A9B">
        <w:rPr>
          <w:rFonts w:ascii="Times New Roman" w:eastAsia="Times New Roman" w:hAnsi="Times New Roman" w:cs="Times New Roman"/>
          <w:sz w:val="32"/>
          <w:szCs w:val="32"/>
          <w:lang w:eastAsia="sv-SE"/>
        </w:rPr>
        <w:t>vill</w:t>
      </w:r>
      <w:ins w:id="72" w:author="Katarina Bendtz" w:date="2018-03-06T19:38:00Z">
        <w:r w:rsidR="00F37055">
          <w:rPr>
            <w:rFonts w:ascii="Times New Roman" w:eastAsia="Times New Roman" w:hAnsi="Times New Roman" w:cs="Times New Roman"/>
            <w:sz w:val="32"/>
            <w:szCs w:val="32"/>
            <w:lang w:eastAsia="sv-SE"/>
          </w:rPr>
          <w:t xml:space="preserve"> personen</w:t>
        </w:r>
      </w:ins>
      <w:r w:rsidR="00117A9B">
        <w:rPr>
          <w:rFonts w:ascii="Times New Roman" w:eastAsia="Times New Roman" w:hAnsi="Times New Roman" w:cs="Times New Roman"/>
          <w:sz w:val="32"/>
          <w:szCs w:val="32"/>
          <w:lang w:eastAsia="sv-SE"/>
        </w:rPr>
        <w:t xml:space="preserve"> ha respons och då kan man höra det i intonationen.</w:t>
      </w:r>
      <w:ins w:id="73" w:author="Katarina Bendtz" w:date="2018-03-06T15:27:00Z">
        <w:r w:rsidR="006809CC">
          <w:rPr>
            <w:rFonts w:ascii="Times New Roman" w:eastAsia="Times New Roman" w:hAnsi="Times New Roman" w:cs="Times New Roman"/>
            <w:sz w:val="32"/>
            <w:szCs w:val="32"/>
            <w:lang w:eastAsia="sv-SE"/>
          </w:rPr>
          <w:t xml:space="preserve"> </w:t>
        </w:r>
      </w:ins>
      <w:ins w:id="74" w:author="Katarina Bendtz" w:date="2018-03-06T19:38:00Z">
        <w:r w:rsidR="00F37055">
          <w:rPr>
            <w:rFonts w:ascii="Times New Roman" w:eastAsia="Times New Roman" w:hAnsi="Times New Roman" w:cs="Times New Roman"/>
            <w:sz w:val="32"/>
            <w:szCs w:val="32"/>
            <w:lang w:eastAsia="sv-SE"/>
          </w:rPr>
          <w:t xml:space="preserve">I </w:t>
        </w:r>
      </w:ins>
      <w:ins w:id="75" w:author="Katarina Bendtz" w:date="2018-03-06T15:28:00Z">
        <w:r w:rsidR="00F37055">
          <w:rPr>
            <w:rFonts w:ascii="Times New Roman" w:eastAsia="Times New Roman" w:hAnsi="Times New Roman" w:cs="Times New Roman"/>
            <w:sz w:val="32"/>
            <w:szCs w:val="32"/>
            <w:lang w:eastAsia="sv-SE"/>
          </w:rPr>
          <w:t>h</w:t>
        </w:r>
        <w:r w:rsidR="006809CC">
          <w:rPr>
            <w:rFonts w:ascii="Times New Roman" w:eastAsia="Times New Roman" w:hAnsi="Times New Roman" w:cs="Times New Roman"/>
            <w:sz w:val="32"/>
            <w:szCs w:val="32"/>
            <w:lang w:eastAsia="sv-SE"/>
          </w:rPr>
          <w:t xml:space="preserve">älften av </w:t>
        </w:r>
      </w:ins>
      <w:ins w:id="76" w:author="Katarina Bendtz" w:date="2018-03-06T19:38:00Z">
        <w:r w:rsidR="00F37055">
          <w:rPr>
            <w:rFonts w:ascii="Times New Roman" w:eastAsia="Times New Roman" w:hAnsi="Times New Roman" w:cs="Times New Roman"/>
            <w:sz w:val="32"/>
            <w:szCs w:val="32"/>
            <w:lang w:eastAsia="sv-SE"/>
          </w:rPr>
          <w:t xml:space="preserve">fallen </w:t>
        </w:r>
      </w:ins>
      <w:ins w:id="77" w:author="Katarina Bendtz" w:date="2018-03-06T15:28:00Z">
        <w:r w:rsidR="006809CC">
          <w:rPr>
            <w:rFonts w:ascii="Times New Roman" w:eastAsia="Times New Roman" w:hAnsi="Times New Roman" w:cs="Times New Roman"/>
            <w:sz w:val="32"/>
            <w:szCs w:val="32"/>
            <w:lang w:eastAsia="sv-SE"/>
          </w:rPr>
          <w:t xml:space="preserve">kommer </w:t>
        </w:r>
      </w:ins>
      <w:ins w:id="78" w:author="Katarina Bendtz" w:date="2018-03-06T19:38:00Z">
        <w:r w:rsidR="00F37055">
          <w:rPr>
            <w:rFonts w:ascii="Times New Roman" w:eastAsia="Times New Roman" w:hAnsi="Times New Roman" w:cs="Times New Roman"/>
            <w:sz w:val="32"/>
            <w:szCs w:val="32"/>
            <w:lang w:eastAsia="sv-SE"/>
          </w:rPr>
          <w:t xml:space="preserve">personen </w:t>
        </w:r>
      </w:ins>
      <w:ins w:id="79" w:author="Katarina Bendtz" w:date="2018-03-06T15:28:00Z">
        <w:r w:rsidR="006809CC">
          <w:rPr>
            <w:rFonts w:ascii="Times New Roman" w:eastAsia="Times New Roman" w:hAnsi="Times New Roman" w:cs="Times New Roman"/>
            <w:sz w:val="32"/>
            <w:szCs w:val="32"/>
            <w:lang w:eastAsia="sv-SE"/>
          </w:rPr>
          <w:t>inte att söka respons och då är intonationen en annan.</w:t>
        </w:r>
      </w:ins>
      <w:r w:rsidR="00117A9B">
        <w:rPr>
          <w:rFonts w:ascii="Times New Roman" w:eastAsia="Times New Roman" w:hAnsi="Times New Roman" w:cs="Times New Roman"/>
          <w:sz w:val="32"/>
          <w:szCs w:val="32"/>
          <w:lang w:eastAsia="sv-SE"/>
        </w:rPr>
        <w:t xml:space="preserve"> </w:t>
      </w:r>
      <w:ins w:id="80" w:author="Katarina Bendtz" w:date="2018-03-06T20:44:00Z">
        <w:r w:rsidR="00111D5D" w:rsidRPr="00111D5D">
          <w:rPr>
            <w:rFonts w:ascii="Times New Roman" w:eastAsia="Times New Roman" w:hAnsi="Times New Roman" w:cs="Times New Roman"/>
            <w:sz w:val="32"/>
            <w:szCs w:val="32"/>
            <w:lang w:eastAsia="sv-SE"/>
          </w:rPr>
          <w:t>Din uppgift är att utifrån intonationen avgöra i vilka av fallen personen vill ha respons</w:t>
        </w:r>
      </w:ins>
      <w:del w:id="81" w:author="Katarina Bendtz" w:date="2018-03-06T20:44:00Z">
        <w:r w:rsidDel="00111D5D">
          <w:rPr>
            <w:rFonts w:ascii="Times New Roman" w:eastAsia="Times New Roman" w:hAnsi="Times New Roman" w:cs="Times New Roman"/>
            <w:sz w:val="32"/>
            <w:szCs w:val="32"/>
            <w:lang w:eastAsia="sv-SE"/>
          </w:rPr>
          <w:delText xml:space="preserve">Din uppgift är att utifrån </w:delText>
        </w:r>
        <w:r w:rsidR="00117A9B" w:rsidDel="00111D5D">
          <w:rPr>
            <w:rFonts w:ascii="Times New Roman" w:eastAsia="Times New Roman" w:hAnsi="Times New Roman" w:cs="Times New Roman"/>
            <w:sz w:val="32"/>
            <w:szCs w:val="32"/>
            <w:lang w:eastAsia="sv-SE"/>
          </w:rPr>
          <w:delText>intonationen</w:delText>
        </w:r>
        <w:r w:rsidDel="00111D5D">
          <w:rPr>
            <w:rFonts w:ascii="Times New Roman" w:eastAsia="Times New Roman" w:hAnsi="Times New Roman" w:cs="Times New Roman"/>
            <w:sz w:val="32"/>
            <w:szCs w:val="32"/>
            <w:lang w:eastAsia="sv-SE"/>
          </w:rPr>
          <w:delText xml:space="preserve"> avgöra vilka personer som vill ha respons</w:delText>
        </w:r>
      </w:del>
      <w:r>
        <w:rPr>
          <w:rFonts w:ascii="Times New Roman" w:eastAsia="Times New Roman" w:hAnsi="Times New Roman" w:cs="Times New Roman"/>
          <w:sz w:val="32"/>
          <w:szCs w:val="32"/>
          <w:lang w:eastAsia="sv-SE"/>
        </w:rPr>
        <w:t xml:space="preserve">. </w:t>
      </w:r>
      <w:moveFromRangeStart w:id="82" w:author="Katarina Bendtz" w:date="2018-03-06T15:29:00Z" w:name="move381969477"/>
      <w:moveFrom w:id="83" w:author="Katarina Bendtz" w:date="2018-03-06T15:29:00Z">
        <w:r w:rsidR="00117A9B" w:rsidDel="006809CC">
          <w:rPr>
            <w:rFonts w:ascii="Times New Roman" w:eastAsia="Times New Roman" w:hAnsi="Times New Roman" w:cs="Times New Roman"/>
            <w:sz w:val="32"/>
            <w:szCs w:val="32"/>
            <w:lang w:eastAsia="sv-SE"/>
          </w:rPr>
          <w:t>Försök att undvika att tänka eller analysera, utan använd istället gärna din magkänsla för att avgöra!</w:t>
        </w:r>
      </w:moveFrom>
      <w:moveFromRangeEnd w:id="82"/>
    </w:p>
    <w:p w14:paraId="2629999F" w14:textId="6C8030ED" w:rsidR="0017148F" w:rsidRDefault="0017148F" w:rsidP="0017148F">
      <w:pPr>
        <w:spacing w:before="100" w:beforeAutospacing="1" w:after="100" w:afterAutospacing="1" w:line="240" w:lineRule="auto"/>
        <w:rPr>
          <w:ins w:id="84" w:author="Katarina Bendtz" w:date="2018-03-06T15:29:00Z"/>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 xml:space="preserve">Med </w:t>
      </w:r>
      <w:ins w:id="85" w:author="Katarina Bendtz" w:date="2018-03-06T15:29:00Z">
        <w:r w:rsidR="006809CC">
          <w:rPr>
            <w:rFonts w:ascii="Times New Roman" w:eastAsia="Times New Roman" w:hAnsi="Times New Roman" w:cs="Times New Roman"/>
            <w:sz w:val="32"/>
            <w:szCs w:val="32"/>
            <w:lang w:eastAsia="sv-SE"/>
          </w:rPr>
          <w:t>”</w:t>
        </w:r>
      </w:ins>
      <w:del w:id="86" w:author="Katarina Bendtz" w:date="2018-03-06T15:29:00Z">
        <w:r w:rsidDel="006809CC">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r</w:t>
      </w:r>
      <w:r w:rsidRPr="00A771DA">
        <w:rPr>
          <w:rFonts w:ascii="Times New Roman" w:eastAsia="Times New Roman" w:hAnsi="Times New Roman" w:cs="Times New Roman"/>
          <w:sz w:val="32"/>
          <w:szCs w:val="32"/>
          <w:lang w:eastAsia="sv-SE"/>
        </w:rPr>
        <w:t>espons</w:t>
      </w:r>
      <w:ins w:id="87" w:author="Katarina Bendtz" w:date="2018-03-06T15:29:00Z">
        <w:r w:rsidR="006809CC">
          <w:rPr>
            <w:rFonts w:ascii="Times New Roman" w:eastAsia="Times New Roman" w:hAnsi="Times New Roman" w:cs="Times New Roman"/>
            <w:sz w:val="32"/>
            <w:szCs w:val="32"/>
            <w:lang w:eastAsia="sv-SE"/>
          </w:rPr>
          <w:t>”</w:t>
        </w:r>
      </w:ins>
      <w:del w:id="88" w:author="Katarina Bendtz" w:date="2018-03-06T15:29:00Z">
        <w:r w:rsidDel="006809CC">
          <w:rPr>
            <w:rFonts w:ascii="Times New Roman" w:eastAsia="Times New Roman" w:hAnsi="Times New Roman" w:cs="Times New Roman"/>
            <w:sz w:val="32"/>
            <w:szCs w:val="32"/>
            <w:lang w:eastAsia="sv-SE"/>
          </w:rPr>
          <w:delText>”</w:delText>
        </w:r>
      </w:del>
      <w:r>
        <w:rPr>
          <w:rFonts w:ascii="Times New Roman" w:eastAsia="Times New Roman" w:hAnsi="Times New Roman" w:cs="Times New Roman"/>
          <w:sz w:val="32"/>
          <w:szCs w:val="32"/>
          <w:lang w:eastAsia="sv-SE"/>
        </w:rPr>
        <w:t xml:space="preserve"> menar vi exempelvis</w:t>
      </w:r>
      <w:r w:rsidRPr="00A771DA">
        <w:rPr>
          <w:rFonts w:ascii="Times New Roman" w:eastAsia="Times New Roman" w:hAnsi="Times New Roman" w:cs="Times New Roman"/>
          <w:sz w:val="32"/>
          <w:szCs w:val="32"/>
          <w:lang w:eastAsia="sv-SE"/>
        </w:rPr>
        <w:t xml:space="preserve"> ett kortare instämmande, i form av </w:t>
      </w:r>
      <w:ins w:id="89" w:author="Katarina Bendtz" w:date="2018-03-06T15:29:00Z">
        <w:r w:rsidR="006809CC">
          <w:rPr>
            <w:rFonts w:ascii="Times New Roman" w:eastAsia="Times New Roman" w:hAnsi="Times New Roman" w:cs="Times New Roman"/>
            <w:sz w:val="32"/>
            <w:szCs w:val="32"/>
            <w:lang w:eastAsia="sv-SE"/>
          </w:rPr>
          <w:t>”</w:t>
        </w:r>
      </w:ins>
      <w:del w:id="90"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ja</w:t>
      </w:r>
      <w:ins w:id="91" w:author="Katarina Bendtz" w:date="2018-03-06T15:29:00Z">
        <w:r w:rsidR="006809CC">
          <w:rPr>
            <w:rFonts w:ascii="Times New Roman" w:eastAsia="Times New Roman" w:hAnsi="Times New Roman" w:cs="Times New Roman"/>
            <w:sz w:val="32"/>
            <w:szCs w:val="32"/>
            <w:lang w:eastAsia="sv-SE"/>
          </w:rPr>
          <w:t>”</w:t>
        </w:r>
      </w:ins>
      <w:del w:id="92"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w:t>
      </w:r>
      <w:ins w:id="93" w:author="Katarina Bendtz" w:date="2018-03-06T15:29:00Z">
        <w:r w:rsidR="006809CC">
          <w:rPr>
            <w:rFonts w:ascii="Times New Roman" w:eastAsia="Times New Roman" w:hAnsi="Times New Roman" w:cs="Times New Roman"/>
            <w:sz w:val="32"/>
            <w:szCs w:val="32"/>
            <w:lang w:eastAsia="sv-SE"/>
          </w:rPr>
          <w:t>”</w:t>
        </w:r>
      </w:ins>
      <w:del w:id="94"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ok</w:t>
      </w:r>
      <w:ins w:id="95" w:author="Katarina Bendtz" w:date="2018-03-06T15:29:00Z">
        <w:r w:rsidR="006809CC">
          <w:rPr>
            <w:rFonts w:ascii="Times New Roman" w:eastAsia="Times New Roman" w:hAnsi="Times New Roman" w:cs="Times New Roman"/>
            <w:sz w:val="32"/>
            <w:szCs w:val="32"/>
            <w:lang w:eastAsia="sv-SE"/>
          </w:rPr>
          <w:t>”</w:t>
        </w:r>
      </w:ins>
      <w:del w:id="96"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eller </w:t>
      </w:r>
      <w:ins w:id="97" w:author="Katarina Bendtz" w:date="2018-03-06T15:29:00Z">
        <w:r w:rsidR="006809CC">
          <w:rPr>
            <w:rFonts w:ascii="Times New Roman" w:eastAsia="Times New Roman" w:hAnsi="Times New Roman" w:cs="Times New Roman"/>
            <w:sz w:val="32"/>
            <w:szCs w:val="32"/>
            <w:lang w:eastAsia="sv-SE"/>
          </w:rPr>
          <w:t>”</w:t>
        </w:r>
      </w:ins>
      <w:del w:id="98"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mm</w:t>
      </w:r>
      <w:ins w:id="99" w:author="Katarina Bendtz" w:date="2018-03-06T15:29:00Z">
        <w:r w:rsidR="006809CC">
          <w:rPr>
            <w:rFonts w:ascii="Times New Roman" w:eastAsia="Times New Roman" w:hAnsi="Times New Roman" w:cs="Times New Roman"/>
            <w:sz w:val="32"/>
            <w:szCs w:val="32"/>
            <w:lang w:eastAsia="sv-SE"/>
          </w:rPr>
          <w:t>”</w:t>
        </w:r>
      </w:ins>
      <w:del w:id="100" w:author="Katarina Bendtz" w:date="2018-03-06T15:29:00Z">
        <w:r w:rsidRPr="00A771DA" w:rsidDel="006809CC">
          <w:rPr>
            <w:rFonts w:ascii="Times New Roman" w:eastAsia="Times New Roman" w:hAnsi="Times New Roman" w:cs="Times New Roman"/>
            <w:sz w:val="32"/>
            <w:szCs w:val="32"/>
            <w:lang w:eastAsia="sv-SE"/>
          </w:rPr>
          <w:delText>”</w:delText>
        </w:r>
      </w:del>
      <w:r w:rsidRPr="00A771DA">
        <w:rPr>
          <w:rFonts w:ascii="Times New Roman" w:eastAsia="Times New Roman" w:hAnsi="Times New Roman" w:cs="Times New Roman"/>
          <w:sz w:val="32"/>
          <w:szCs w:val="32"/>
          <w:lang w:eastAsia="sv-SE"/>
        </w:rPr>
        <w:t xml:space="preserve">, eller ett längre uttalande som kommenterar det talaren precis sa. Om talaren inte vill ha respons kan det t ex kännas naturligt </w:t>
      </w:r>
      <w:ins w:id="101" w:author="Katarina Bendtz" w:date="2018-03-06T15:31:00Z">
        <w:r w:rsidR="006809CC">
          <w:rPr>
            <w:rFonts w:ascii="Times New Roman" w:eastAsia="Times New Roman" w:hAnsi="Times New Roman" w:cs="Times New Roman"/>
            <w:color w:val="000000" w:themeColor="text1"/>
            <w:sz w:val="32"/>
            <w:szCs w:val="32"/>
            <w:lang w:eastAsia="sv-SE"/>
          </w:rPr>
          <w:t>att</w:t>
        </w:r>
      </w:ins>
      <w:del w:id="102" w:author="Katarina Bendtz" w:date="2018-03-06T15:31:00Z">
        <w:r w:rsidR="003131C8" w:rsidRPr="005E3692" w:rsidDel="006809CC">
          <w:rPr>
            <w:rFonts w:ascii="Times New Roman" w:eastAsia="Times New Roman" w:hAnsi="Times New Roman" w:cs="Times New Roman"/>
            <w:color w:val="000000" w:themeColor="text1"/>
            <w:sz w:val="32"/>
            <w:szCs w:val="32"/>
            <w:lang w:eastAsia="sv-SE"/>
          </w:rPr>
          <w:delText>att</w:delText>
        </w:r>
      </w:del>
      <w:r w:rsidR="003131C8" w:rsidRPr="005E3692">
        <w:rPr>
          <w:rFonts w:ascii="Times New Roman" w:eastAsia="Times New Roman" w:hAnsi="Times New Roman" w:cs="Times New Roman"/>
          <w:color w:val="000000" w:themeColor="text1"/>
          <w:sz w:val="32"/>
          <w:szCs w:val="32"/>
          <w:lang w:eastAsia="sv-SE"/>
        </w:rPr>
        <w:t xml:space="preserve"> </w:t>
      </w:r>
      <w:r w:rsidR="005E3692">
        <w:rPr>
          <w:rFonts w:ascii="Times New Roman" w:eastAsia="Times New Roman" w:hAnsi="Times New Roman" w:cs="Times New Roman"/>
          <w:color w:val="000000" w:themeColor="text1"/>
          <w:sz w:val="32"/>
          <w:szCs w:val="32"/>
          <w:lang w:eastAsia="sv-SE"/>
        </w:rPr>
        <w:t xml:space="preserve">du </w:t>
      </w:r>
      <w:r w:rsidR="003131C8" w:rsidRPr="005E3692">
        <w:rPr>
          <w:rFonts w:ascii="Times New Roman" w:eastAsia="Times New Roman" w:hAnsi="Times New Roman" w:cs="Times New Roman"/>
          <w:color w:val="000000" w:themeColor="text1"/>
          <w:sz w:val="32"/>
          <w:szCs w:val="32"/>
          <w:lang w:eastAsia="sv-SE"/>
        </w:rPr>
        <w:t xml:space="preserve">som lyssnare </w:t>
      </w:r>
      <w:r w:rsidRPr="00A771DA">
        <w:rPr>
          <w:rFonts w:ascii="Times New Roman" w:eastAsia="Times New Roman" w:hAnsi="Times New Roman" w:cs="Times New Roman"/>
          <w:sz w:val="32"/>
          <w:szCs w:val="32"/>
          <w:lang w:eastAsia="sv-SE"/>
        </w:rPr>
        <w:t>börja</w:t>
      </w:r>
      <w:ins w:id="103" w:author="Katarina Bendtz" w:date="2018-03-06T15:31:00Z">
        <w:r w:rsidR="006809CC">
          <w:rPr>
            <w:rFonts w:ascii="Times New Roman" w:eastAsia="Times New Roman" w:hAnsi="Times New Roman" w:cs="Times New Roman"/>
            <w:sz w:val="32"/>
            <w:szCs w:val="32"/>
            <w:lang w:eastAsia="sv-SE"/>
          </w:rPr>
          <w:t>r</w:t>
        </w:r>
      </w:ins>
      <w:r w:rsidRPr="00A771DA">
        <w:rPr>
          <w:rFonts w:ascii="Times New Roman" w:eastAsia="Times New Roman" w:hAnsi="Times New Roman" w:cs="Times New Roman"/>
          <w:sz w:val="32"/>
          <w:szCs w:val="32"/>
          <w:lang w:eastAsia="sv-SE"/>
        </w:rPr>
        <w:t xml:space="preserve"> på</w:t>
      </w:r>
      <w:ins w:id="104" w:author="Katarina Bendtz" w:date="2018-03-06T15:31:00Z">
        <w:r w:rsidR="006809CC">
          <w:rPr>
            <w:rFonts w:ascii="Times New Roman" w:eastAsia="Times New Roman" w:hAnsi="Times New Roman" w:cs="Times New Roman"/>
            <w:sz w:val="32"/>
            <w:szCs w:val="32"/>
            <w:lang w:eastAsia="sv-SE"/>
          </w:rPr>
          <w:t xml:space="preserve"> ett</w:t>
        </w:r>
      </w:ins>
      <w:r w:rsidRPr="00A771DA">
        <w:rPr>
          <w:rFonts w:ascii="Times New Roman" w:eastAsia="Times New Roman" w:hAnsi="Times New Roman" w:cs="Times New Roman"/>
          <w:sz w:val="32"/>
          <w:szCs w:val="32"/>
          <w:lang w:eastAsia="sv-SE"/>
        </w:rPr>
        <w:t xml:space="preserve"> nytt samtalsämne, säg</w:t>
      </w:r>
      <w:ins w:id="105" w:author="Katarina Bendtz" w:date="2018-03-06T15:31:00Z">
        <w:r w:rsidR="006809CC">
          <w:rPr>
            <w:rFonts w:ascii="Times New Roman" w:eastAsia="Times New Roman" w:hAnsi="Times New Roman" w:cs="Times New Roman"/>
            <w:sz w:val="32"/>
            <w:szCs w:val="32"/>
            <w:lang w:eastAsia="sv-SE"/>
          </w:rPr>
          <w:t>er</w:t>
        </w:r>
      </w:ins>
      <w:del w:id="106" w:author="Katarina Bendtz" w:date="2018-03-06T15:31: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något </w:t>
      </w:r>
      <w:del w:id="107" w:author="Katarina Bendtz" w:date="2018-03-06T15:31:00Z">
        <w:r w:rsidRPr="00A771DA" w:rsidDel="006809CC">
          <w:rPr>
            <w:rFonts w:ascii="Times New Roman" w:eastAsia="Times New Roman" w:hAnsi="Times New Roman" w:cs="Times New Roman"/>
            <w:sz w:val="32"/>
            <w:szCs w:val="32"/>
            <w:lang w:eastAsia="sv-SE"/>
          </w:rPr>
          <w:delText xml:space="preserve">man </w:delText>
        </w:r>
      </w:del>
      <w:ins w:id="108" w:author="Katarina Bendtz" w:date="2018-03-06T15:31:00Z">
        <w:r w:rsidR="006809CC">
          <w:rPr>
            <w:rFonts w:ascii="Times New Roman" w:eastAsia="Times New Roman" w:hAnsi="Times New Roman" w:cs="Times New Roman"/>
            <w:sz w:val="32"/>
            <w:szCs w:val="32"/>
            <w:lang w:eastAsia="sv-SE"/>
          </w:rPr>
          <w:t>du</w:t>
        </w:r>
        <w:r w:rsidR="006809CC"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associerar till eller låt</w:t>
      </w:r>
      <w:ins w:id="109" w:author="Katarina Bendtz" w:date="2018-03-06T15:31:00Z">
        <w:r w:rsidR="006809CC">
          <w:rPr>
            <w:rFonts w:ascii="Times New Roman" w:eastAsia="Times New Roman" w:hAnsi="Times New Roman" w:cs="Times New Roman"/>
            <w:sz w:val="32"/>
            <w:szCs w:val="32"/>
            <w:lang w:eastAsia="sv-SE"/>
          </w:rPr>
          <w:t>er</w:t>
        </w:r>
      </w:ins>
      <w:del w:id="110" w:author="Katarina Bendtz" w:date="2018-03-06T15:31:00Z">
        <w:r w:rsidRPr="00A771DA" w:rsidDel="006809CC">
          <w:rPr>
            <w:rFonts w:ascii="Times New Roman" w:eastAsia="Times New Roman" w:hAnsi="Times New Roman" w:cs="Times New Roman"/>
            <w:sz w:val="32"/>
            <w:szCs w:val="32"/>
            <w:lang w:eastAsia="sv-SE"/>
          </w:rPr>
          <w:delText>a</w:delText>
        </w:r>
      </w:del>
      <w:r w:rsidRPr="00A771DA">
        <w:rPr>
          <w:rFonts w:ascii="Times New Roman" w:eastAsia="Times New Roman" w:hAnsi="Times New Roman" w:cs="Times New Roman"/>
          <w:sz w:val="32"/>
          <w:szCs w:val="32"/>
          <w:lang w:eastAsia="sv-SE"/>
        </w:rPr>
        <w:t xml:space="preserve"> talaren fortsätt</w:t>
      </w:r>
      <w:ins w:id="111" w:author="Katarina Bendtz" w:date="2018-03-06T21:44:00Z">
        <w:r w:rsidR="00BB1410">
          <w:rPr>
            <w:rFonts w:ascii="Times New Roman" w:eastAsia="Times New Roman" w:hAnsi="Times New Roman" w:cs="Times New Roman"/>
            <w:sz w:val="32"/>
            <w:szCs w:val="32"/>
            <w:lang w:eastAsia="sv-SE"/>
          </w:rPr>
          <w:t>a</w:t>
        </w:r>
      </w:ins>
      <w:del w:id="112" w:author="Katarina Bendtz" w:date="2018-03-06T21:44:00Z">
        <w:r w:rsidRPr="00A771DA" w:rsidDel="00BB1410">
          <w:rPr>
            <w:rFonts w:ascii="Times New Roman" w:eastAsia="Times New Roman" w:hAnsi="Times New Roman" w:cs="Times New Roman"/>
            <w:sz w:val="32"/>
            <w:szCs w:val="32"/>
            <w:lang w:eastAsia="sv-SE"/>
          </w:rPr>
          <w:delText>er</w:delText>
        </w:r>
      </w:del>
      <w:r w:rsidRPr="00A771DA">
        <w:rPr>
          <w:rFonts w:ascii="Times New Roman" w:eastAsia="Times New Roman" w:hAnsi="Times New Roman" w:cs="Times New Roman"/>
          <w:sz w:val="32"/>
          <w:szCs w:val="32"/>
          <w:lang w:eastAsia="sv-SE"/>
        </w:rPr>
        <w:t xml:space="preserve"> att tala. </w:t>
      </w:r>
      <w:r>
        <w:rPr>
          <w:rFonts w:ascii="Times New Roman" w:eastAsia="Times New Roman" w:hAnsi="Times New Roman" w:cs="Times New Roman"/>
          <w:sz w:val="32"/>
          <w:szCs w:val="32"/>
          <w:lang w:eastAsia="sv-SE"/>
        </w:rPr>
        <w:t xml:space="preserve">Du ska hur som helst inte ge någon respons, utan bara svara på </w:t>
      </w:r>
      <w:r w:rsidRPr="00A771DA">
        <w:rPr>
          <w:rFonts w:ascii="Times New Roman" w:eastAsia="Times New Roman" w:hAnsi="Times New Roman" w:cs="Times New Roman"/>
          <w:sz w:val="32"/>
          <w:szCs w:val="32"/>
          <w:lang w:eastAsia="sv-SE"/>
        </w:rPr>
        <w:t>om talaren söker respons för det he</w:t>
      </w:r>
      <w:ins w:id="113" w:author="Katarina Bendtz" w:date="2018-03-06T15:29:00Z">
        <w:r w:rsidR="006809CC">
          <w:rPr>
            <w:rFonts w:ascii="Times New Roman" w:eastAsia="Times New Roman" w:hAnsi="Times New Roman" w:cs="Times New Roman"/>
            <w:sz w:val="32"/>
            <w:szCs w:val="32"/>
            <w:lang w:eastAsia="sv-SE"/>
          </w:rPr>
          <w:t>n</w:t>
        </w:r>
      </w:ins>
      <w:del w:id="114" w:author="Katarina Bendtz" w:date="2018-03-06T15:29:00Z">
        <w:r w:rsidRPr="00A771DA" w:rsidDel="006809CC">
          <w:rPr>
            <w:rFonts w:ascii="Times New Roman" w:eastAsia="Times New Roman" w:hAnsi="Times New Roman" w:cs="Times New Roman"/>
            <w:sz w:val="32"/>
            <w:szCs w:val="32"/>
            <w:lang w:eastAsia="sv-SE"/>
          </w:rPr>
          <w:delText>n</w:delText>
        </w:r>
      </w:del>
      <w:r w:rsidRPr="00A771DA">
        <w:rPr>
          <w:rFonts w:ascii="Times New Roman" w:eastAsia="Times New Roman" w:hAnsi="Times New Roman" w:cs="Times New Roman"/>
          <w:sz w:val="32"/>
          <w:szCs w:val="32"/>
          <w:lang w:eastAsia="sv-SE"/>
        </w:rPr>
        <w:t xml:space="preserve"> sa eller inte.</w:t>
      </w:r>
    </w:p>
    <w:p w14:paraId="72BB8D1C" w14:textId="77777777" w:rsidR="006809CC" w:rsidRDefault="006809CC" w:rsidP="0017148F">
      <w:pPr>
        <w:spacing w:before="100" w:beforeAutospacing="1" w:after="100" w:afterAutospacing="1" w:line="240" w:lineRule="auto"/>
        <w:rPr>
          <w:ins w:id="115" w:author="Katarina Bendtz" w:date="2018-03-06T15:29:00Z"/>
          <w:rFonts w:ascii="Times New Roman" w:eastAsia="Times New Roman" w:hAnsi="Times New Roman" w:cs="Times New Roman"/>
          <w:sz w:val="32"/>
          <w:szCs w:val="32"/>
          <w:lang w:eastAsia="sv-SE"/>
        </w:rPr>
      </w:pPr>
    </w:p>
    <w:p w14:paraId="395B3F13" w14:textId="77777777" w:rsidR="006809CC" w:rsidRDefault="006809CC" w:rsidP="006809CC">
      <w:pPr>
        <w:spacing w:before="100" w:beforeAutospacing="1" w:after="100" w:afterAutospacing="1" w:line="240" w:lineRule="auto"/>
        <w:rPr>
          <w:rFonts w:ascii="Times New Roman" w:eastAsia="Times New Roman" w:hAnsi="Times New Roman" w:cs="Times New Roman"/>
          <w:sz w:val="32"/>
          <w:szCs w:val="32"/>
          <w:lang w:eastAsia="sv-SE"/>
        </w:rPr>
      </w:pPr>
      <w:moveToRangeStart w:id="116" w:author="Katarina Bendtz" w:date="2018-03-06T15:29:00Z" w:name="move381969477"/>
      <w:moveTo w:id="117" w:author="Katarina Bendtz" w:date="2018-03-06T15:29:00Z">
        <w:r>
          <w:rPr>
            <w:rFonts w:ascii="Times New Roman" w:eastAsia="Times New Roman" w:hAnsi="Times New Roman" w:cs="Times New Roman"/>
            <w:sz w:val="32"/>
            <w:szCs w:val="32"/>
            <w:lang w:eastAsia="sv-SE"/>
          </w:rPr>
          <w:t>Försök att undvika att tänka eller analysera, utan använd istället gärna din magkänsla för att avgöra!</w:t>
        </w:r>
      </w:moveTo>
    </w:p>
    <w:moveToRangeEnd w:id="116"/>
    <w:p w14:paraId="20215233" w14:textId="77777777" w:rsidR="006809CC" w:rsidRPr="00A771DA" w:rsidRDefault="006809CC" w:rsidP="0017148F">
      <w:pPr>
        <w:spacing w:before="100" w:beforeAutospacing="1" w:after="100" w:afterAutospacing="1" w:line="240" w:lineRule="auto"/>
        <w:rPr>
          <w:rFonts w:ascii="Times New Roman" w:eastAsia="Times New Roman" w:hAnsi="Times New Roman" w:cs="Times New Roman"/>
          <w:sz w:val="24"/>
          <w:szCs w:val="24"/>
          <w:lang w:eastAsia="sv-SE"/>
        </w:rPr>
      </w:pPr>
    </w:p>
    <w:p w14:paraId="28ADE202" w14:textId="77777777" w:rsidR="0006651F" w:rsidRDefault="0006651F">
      <w:pPr>
        <w:rPr>
          <w:ins w:id="118" w:author="Sarah  Ericsson" w:date="2018-03-08T09:31:00Z"/>
          <w:rFonts w:ascii="Times New Roman" w:eastAsia="Times New Roman" w:hAnsi="Times New Roman" w:cs="Times New Roman"/>
          <w:b/>
          <w:bCs/>
          <w:sz w:val="32"/>
          <w:szCs w:val="32"/>
          <w:lang w:eastAsia="sv-SE"/>
        </w:rPr>
      </w:pPr>
      <w:ins w:id="119" w:author="Sarah  Ericsson" w:date="2018-03-08T09:31:00Z">
        <w:r>
          <w:rPr>
            <w:rFonts w:ascii="Times New Roman" w:eastAsia="Times New Roman" w:hAnsi="Times New Roman" w:cs="Times New Roman"/>
            <w:b/>
            <w:bCs/>
            <w:sz w:val="32"/>
            <w:szCs w:val="32"/>
            <w:lang w:eastAsia="sv-SE"/>
          </w:rPr>
          <w:t>Tilläggsinfo (efter exempelförsöket)</w:t>
        </w:r>
      </w:ins>
    </w:p>
    <w:p w14:paraId="4E476ADE" w14:textId="77777777" w:rsidR="0006651F" w:rsidRDefault="0006651F">
      <w:pPr>
        <w:rPr>
          <w:ins w:id="120" w:author="Sarah  Ericsson" w:date="2018-03-08T09:31:00Z"/>
          <w:rFonts w:ascii="Times New Roman" w:eastAsia="Times New Roman" w:hAnsi="Times New Roman" w:cs="Times New Roman"/>
          <w:b/>
          <w:bCs/>
          <w:sz w:val="32"/>
          <w:szCs w:val="32"/>
          <w:lang w:eastAsia="sv-SE"/>
        </w:rPr>
      </w:pPr>
    </w:p>
    <w:p w14:paraId="24F72A7A" w14:textId="1A9CD695" w:rsidR="0017148F" w:rsidRDefault="0006651F">
      <w:pPr>
        <w:rPr>
          <w:rFonts w:ascii="Times New Roman" w:eastAsia="Times New Roman" w:hAnsi="Times New Roman" w:cs="Times New Roman"/>
          <w:b/>
          <w:bCs/>
          <w:sz w:val="32"/>
          <w:szCs w:val="32"/>
          <w:lang w:eastAsia="sv-SE"/>
        </w:rPr>
      </w:pPr>
      <w:ins w:id="121" w:author="Sarah  Ericsson" w:date="2018-03-08T09:31:00Z">
        <w:r w:rsidRPr="00A771DA">
          <w:rPr>
            <w:rFonts w:ascii="Times New Roman" w:eastAsia="Times New Roman" w:hAnsi="Times New Roman" w:cs="Times New Roman"/>
            <w:sz w:val="32"/>
            <w:szCs w:val="32"/>
            <w:lang w:eastAsia="sv-SE"/>
          </w:rPr>
          <w:t xml:space="preserve">Alla meningarna är </w:t>
        </w:r>
        <w:r>
          <w:rPr>
            <w:rFonts w:ascii="Times New Roman" w:eastAsia="Times New Roman" w:hAnsi="Times New Roman" w:cs="Times New Roman"/>
            <w:sz w:val="32"/>
            <w:szCs w:val="32"/>
            <w:lang w:eastAsia="sv-SE"/>
          </w:rPr>
          <w:t>sådana</w:t>
        </w:r>
        <w:r w:rsidRPr="00A771DA">
          <w:rPr>
            <w:rFonts w:ascii="Times New Roman" w:eastAsia="Times New Roman" w:hAnsi="Times New Roman" w:cs="Times New Roman"/>
            <w:sz w:val="32"/>
            <w:szCs w:val="32"/>
            <w:lang w:eastAsia="sv-SE"/>
          </w:rPr>
          <w:t xml:space="preserve"> så att de går att säga både på ett sådant sätt att talar</w:t>
        </w:r>
        <w:r>
          <w:rPr>
            <w:rFonts w:ascii="Times New Roman" w:eastAsia="Times New Roman" w:hAnsi="Times New Roman" w:cs="Times New Roman"/>
            <w:sz w:val="32"/>
            <w:szCs w:val="32"/>
            <w:lang w:eastAsia="sv-SE"/>
          </w:rPr>
          <w:t>en söker respons eller ej</w:t>
        </w:r>
        <w:r>
          <w:rPr>
            <w:rFonts w:ascii="Times New Roman" w:eastAsia="Times New Roman" w:hAnsi="Times New Roman" w:cs="Times New Roman"/>
            <w:b/>
            <w:bCs/>
            <w:sz w:val="32"/>
            <w:szCs w:val="32"/>
            <w:lang w:eastAsia="sv-SE"/>
          </w:rPr>
          <w:t xml:space="preserve"> </w:t>
        </w:r>
      </w:ins>
      <w:r w:rsidR="0017148F">
        <w:rPr>
          <w:rFonts w:ascii="Times New Roman" w:eastAsia="Times New Roman" w:hAnsi="Times New Roman" w:cs="Times New Roman"/>
          <w:b/>
          <w:bCs/>
          <w:sz w:val="32"/>
          <w:szCs w:val="32"/>
          <w:lang w:eastAsia="sv-SE"/>
        </w:rPr>
        <w:br w:type="page"/>
      </w:r>
    </w:p>
    <w:p w14:paraId="39254943" w14:textId="77777777" w:rsidR="00A771DA" w:rsidRPr="00A771DA" w:rsidRDefault="006944EC" w:rsidP="00A771DA">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32"/>
          <w:szCs w:val="32"/>
          <w:lang w:eastAsia="sv-SE"/>
        </w:rPr>
        <w:lastRenderedPageBreak/>
        <w:t xml:space="preserve">Hur ber </w:t>
      </w:r>
      <w:r w:rsidRPr="006944EC">
        <w:rPr>
          <w:rFonts w:ascii="Times New Roman" w:eastAsia="Times New Roman" w:hAnsi="Times New Roman" w:cs="Times New Roman"/>
          <w:b/>
          <w:bCs/>
          <w:i/>
          <w:sz w:val="32"/>
          <w:szCs w:val="32"/>
          <w:lang w:eastAsia="sv-SE"/>
        </w:rPr>
        <w:t>du</w:t>
      </w:r>
      <w:r>
        <w:rPr>
          <w:rFonts w:ascii="Times New Roman" w:eastAsia="Times New Roman" w:hAnsi="Times New Roman" w:cs="Times New Roman"/>
          <w:b/>
          <w:bCs/>
          <w:sz w:val="32"/>
          <w:szCs w:val="32"/>
          <w:lang w:eastAsia="sv-SE"/>
        </w:rPr>
        <w:t xml:space="preserve"> om </w:t>
      </w:r>
      <w:commentRangeStart w:id="122"/>
      <w:r>
        <w:rPr>
          <w:rFonts w:ascii="Times New Roman" w:eastAsia="Times New Roman" w:hAnsi="Times New Roman" w:cs="Times New Roman"/>
          <w:b/>
          <w:bCs/>
          <w:sz w:val="32"/>
          <w:szCs w:val="32"/>
          <w:lang w:eastAsia="sv-SE"/>
        </w:rPr>
        <w:t>respons</w:t>
      </w:r>
      <w:commentRangeEnd w:id="122"/>
      <w:r w:rsidR="00D674B8">
        <w:rPr>
          <w:rStyle w:val="CommentReference"/>
        </w:rPr>
        <w:commentReference w:id="122"/>
      </w:r>
      <w:r>
        <w:rPr>
          <w:rFonts w:ascii="Times New Roman" w:eastAsia="Times New Roman" w:hAnsi="Times New Roman" w:cs="Times New Roman"/>
          <w:b/>
          <w:bCs/>
          <w:sz w:val="32"/>
          <w:szCs w:val="32"/>
          <w:lang w:eastAsia="sv-SE"/>
        </w:rPr>
        <w:t>?</w:t>
      </w:r>
    </w:p>
    <w:p w14:paraId="667858FE" w14:textId="753D5358" w:rsidR="00A771DA" w:rsidRDefault="006944EC"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w:t>
      </w:r>
      <w:r w:rsidR="00A771DA" w:rsidRPr="00A771DA">
        <w:rPr>
          <w:rFonts w:ascii="Times New Roman" w:eastAsia="Times New Roman" w:hAnsi="Times New Roman" w:cs="Times New Roman"/>
          <w:sz w:val="32"/>
          <w:szCs w:val="32"/>
          <w:lang w:eastAsia="sv-SE"/>
        </w:rPr>
        <w:t xml:space="preserve">att få läsa </w:t>
      </w:r>
      <w:r>
        <w:rPr>
          <w:rFonts w:ascii="Times New Roman" w:eastAsia="Times New Roman" w:hAnsi="Times New Roman" w:cs="Times New Roman"/>
          <w:sz w:val="32"/>
          <w:szCs w:val="32"/>
          <w:lang w:eastAsia="sv-SE"/>
        </w:rPr>
        <w:t xml:space="preserve">upp 24 </w:t>
      </w:r>
      <w:r w:rsidR="00A771DA" w:rsidRPr="00A771DA">
        <w:rPr>
          <w:rFonts w:ascii="Times New Roman" w:eastAsia="Times New Roman" w:hAnsi="Times New Roman" w:cs="Times New Roman"/>
          <w:sz w:val="32"/>
          <w:szCs w:val="32"/>
          <w:lang w:eastAsia="sv-SE"/>
        </w:rPr>
        <w:t>meningar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Din uppgift är att säga dem</w:t>
      </w:r>
      <w:r w:rsidR="00A771DA" w:rsidRPr="00A771DA">
        <w:rPr>
          <w:rFonts w:ascii="Times New Roman" w:eastAsia="Times New Roman" w:hAnsi="Times New Roman" w:cs="Times New Roman"/>
          <w:sz w:val="32"/>
          <w:szCs w:val="32"/>
          <w:lang w:eastAsia="sv-SE"/>
        </w:rPr>
        <w:t xml:space="preserve"> </w:t>
      </w:r>
      <w:r w:rsidR="00D674B8">
        <w:rPr>
          <w:rFonts w:ascii="Times New Roman" w:eastAsia="Times New Roman" w:hAnsi="Times New Roman" w:cs="Times New Roman"/>
          <w:sz w:val="32"/>
          <w:szCs w:val="32"/>
          <w:lang w:eastAsia="sv-SE"/>
        </w:rPr>
        <w:t xml:space="preserve">så naturligt som möjligt, </w:t>
      </w:r>
      <w:r>
        <w:rPr>
          <w:rFonts w:ascii="Times New Roman" w:eastAsia="Times New Roman" w:hAnsi="Times New Roman" w:cs="Times New Roman"/>
          <w:sz w:val="32"/>
          <w:szCs w:val="32"/>
          <w:lang w:eastAsia="sv-SE"/>
        </w:rPr>
        <w:t>som om det fanns en lyssnare i rummet som du talar till. I hälften av fallen kommer du behöva anpassa din intonation så att du s</w:t>
      </w:r>
      <w:r w:rsidR="00A771DA" w:rsidRPr="00A771DA">
        <w:rPr>
          <w:rFonts w:ascii="Times New Roman" w:eastAsia="Times New Roman" w:hAnsi="Times New Roman" w:cs="Times New Roman"/>
          <w:sz w:val="32"/>
          <w:szCs w:val="32"/>
          <w:lang w:eastAsia="sv-SE"/>
        </w:rPr>
        <w:t>ök</w:t>
      </w:r>
      <w:r>
        <w:rPr>
          <w:rFonts w:ascii="Times New Roman" w:eastAsia="Times New Roman" w:hAnsi="Times New Roman" w:cs="Times New Roman"/>
          <w:sz w:val="32"/>
          <w:szCs w:val="32"/>
          <w:lang w:eastAsia="sv-SE"/>
        </w:rPr>
        <w:t>er</w:t>
      </w:r>
      <w:r w:rsidR="00A771DA" w:rsidRPr="00A771DA">
        <w:rPr>
          <w:rFonts w:ascii="Times New Roman" w:eastAsia="Times New Roman" w:hAnsi="Times New Roman" w:cs="Times New Roman"/>
          <w:sz w:val="32"/>
          <w:szCs w:val="32"/>
          <w:lang w:eastAsia="sv-SE"/>
        </w:rPr>
        <w:t xml:space="preserve"> respons av en lyssnare</w:t>
      </w:r>
      <w:r>
        <w:rPr>
          <w:rFonts w:ascii="Times New Roman" w:eastAsia="Times New Roman" w:hAnsi="Times New Roman" w:cs="Times New Roman"/>
          <w:sz w:val="32"/>
          <w:szCs w:val="32"/>
          <w:lang w:eastAsia="sv-SE"/>
        </w:rPr>
        <w:t xml:space="preserve">. I hälften </w:t>
      </w:r>
      <w:r w:rsidR="00D674B8">
        <w:rPr>
          <w:rFonts w:ascii="Times New Roman" w:eastAsia="Times New Roman" w:hAnsi="Times New Roman" w:cs="Times New Roman"/>
          <w:sz w:val="32"/>
          <w:szCs w:val="32"/>
          <w:lang w:eastAsia="sv-SE"/>
        </w:rPr>
        <w:t>av fallen kommer du inte söka respons</w:t>
      </w:r>
      <w:r w:rsidR="00A771DA" w:rsidRPr="00A771DA">
        <w:rPr>
          <w:rFonts w:ascii="Times New Roman" w:eastAsia="Times New Roman" w:hAnsi="Times New Roman" w:cs="Times New Roman"/>
          <w:sz w:val="32"/>
          <w:szCs w:val="32"/>
          <w:lang w:eastAsia="sv-SE"/>
        </w:rPr>
        <w:t>.</w:t>
      </w:r>
      <w:del w:id="123" w:author="Sarah  Ericsson" w:date="2018-03-08T09:33:00Z">
        <w:r w:rsidR="00A771DA" w:rsidRPr="00A771DA" w:rsidDel="0006651F">
          <w:rPr>
            <w:rFonts w:ascii="Times New Roman" w:eastAsia="Times New Roman" w:hAnsi="Times New Roman" w:cs="Times New Roman"/>
            <w:sz w:val="32"/>
            <w:szCs w:val="32"/>
            <w:lang w:eastAsia="sv-SE"/>
          </w:rPr>
          <w:delText xml:space="preserve"> Alla meningar är konstruerade så att de går att säga både på ett sådant sätt att du söke</w:delText>
        </w:r>
        <w:r w:rsidR="00D674B8" w:rsidDel="0006651F">
          <w:rPr>
            <w:rFonts w:ascii="Times New Roman" w:eastAsia="Times New Roman" w:hAnsi="Times New Roman" w:cs="Times New Roman"/>
            <w:sz w:val="32"/>
            <w:szCs w:val="32"/>
            <w:lang w:eastAsia="sv-SE"/>
          </w:rPr>
          <w:delText>r respons eller ej.</w:delText>
        </w:r>
      </w:del>
      <w:r w:rsidR="00D674B8">
        <w:rPr>
          <w:rFonts w:ascii="Times New Roman" w:eastAsia="Times New Roman" w:hAnsi="Times New Roman" w:cs="Times New Roman"/>
          <w:sz w:val="32"/>
          <w:szCs w:val="32"/>
          <w:lang w:eastAsia="sv-SE"/>
        </w:rPr>
        <w:t xml:space="preserve"> </w:t>
      </w:r>
      <w:r w:rsidR="00A771DA" w:rsidRPr="00A771DA">
        <w:rPr>
          <w:rFonts w:ascii="Times New Roman" w:eastAsia="Times New Roman" w:hAnsi="Times New Roman" w:cs="Times New Roman"/>
          <w:sz w:val="32"/>
          <w:szCs w:val="32"/>
          <w:lang w:eastAsia="sv-SE"/>
        </w:rPr>
        <w:t>Om det hjälper kan du öv</w:t>
      </w:r>
      <w:r w:rsidR="00D674B8">
        <w:rPr>
          <w:rFonts w:ascii="Times New Roman" w:eastAsia="Times New Roman" w:hAnsi="Times New Roman" w:cs="Times New Roman"/>
          <w:sz w:val="32"/>
          <w:szCs w:val="32"/>
          <w:lang w:eastAsia="sv-SE"/>
        </w:rPr>
        <w:t xml:space="preserve">a någon gång innan du spelar in, men försök att undvika att tänka </w:t>
      </w:r>
      <w:r w:rsidR="00983D67" w:rsidRPr="004176D3">
        <w:rPr>
          <w:rFonts w:ascii="Times New Roman" w:eastAsia="Times New Roman" w:hAnsi="Times New Roman" w:cs="Times New Roman"/>
          <w:color w:val="000000" w:themeColor="text1"/>
          <w:sz w:val="32"/>
          <w:szCs w:val="32"/>
          <w:lang w:eastAsia="sv-SE"/>
        </w:rPr>
        <w:t xml:space="preserve">för mycket </w:t>
      </w:r>
      <w:r w:rsidR="00D674B8">
        <w:rPr>
          <w:rFonts w:ascii="Times New Roman" w:eastAsia="Times New Roman" w:hAnsi="Times New Roman" w:cs="Times New Roman"/>
          <w:sz w:val="32"/>
          <w:szCs w:val="32"/>
          <w:lang w:eastAsia="sv-SE"/>
        </w:rPr>
        <w:t>eller analysera. Använd istället din magkänsla för att hitta fram till hur man brukar säga när man ber om respons eller hur man säger när man bara vill fortsätta prata.</w:t>
      </w:r>
      <w:r w:rsidR="00A771DA" w:rsidRPr="00A771DA">
        <w:rPr>
          <w:rFonts w:ascii="Times New Roman" w:eastAsia="Times New Roman" w:hAnsi="Times New Roman" w:cs="Times New Roman"/>
          <w:b/>
          <w:bCs/>
          <w:sz w:val="32"/>
          <w:szCs w:val="32"/>
          <w:lang w:eastAsia="sv-SE"/>
        </w:rPr>
        <w:t> </w:t>
      </w:r>
    </w:p>
    <w:p w14:paraId="31FAF751" w14:textId="77777777" w:rsidR="00D674B8" w:rsidRPr="00A771DA" w:rsidRDefault="00D674B8" w:rsidP="00A771DA">
      <w:pPr>
        <w:spacing w:before="100" w:beforeAutospacing="1" w:after="100" w:afterAutospacing="1" w:line="240" w:lineRule="auto"/>
        <w:rPr>
          <w:rFonts w:ascii="Times New Roman" w:eastAsia="Times New Roman" w:hAnsi="Times New Roman" w:cs="Times New Roman"/>
          <w:sz w:val="24"/>
          <w:szCs w:val="24"/>
          <w:lang w:eastAsia="sv-SE"/>
        </w:rPr>
      </w:pPr>
    </w:p>
    <w:p w14:paraId="5CB6DF54" w14:textId="77777777" w:rsidR="0006651F" w:rsidRDefault="0006651F" w:rsidP="0006651F">
      <w:pPr>
        <w:rPr>
          <w:ins w:id="124" w:author="Sarah  Ericsson" w:date="2018-03-08T09:32:00Z"/>
          <w:rFonts w:ascii="Times New Roman" w:eastAsia="Times New Roman" w:hAnsi="Times New Roman" w:cs="Times New Roman"/>
          <w:b/>
          <w:bCs/>
          <w:sz w:val="32"/>
          <w:szCs w:val="32"/>
          <w:lang w:eastAsia="sv-SE"/>
        </w:rPr>
      </w:pPr>
      <w:ins w:id="125" w:author="Sarah  Ericsson" w:date="2018-03-08T09:32:00Z">
        <w:r>
          <w:rPr>
            <w:rFonts w:ascii="Times New Roman" w:eastAsia="Times New Roman" w:hAnsi="Times New Roman" w:cs="Times New Roman"/>
            <w:b/>
            <w:bCs/>
            <w:sz w:val="32"/>
            <w:szCs w:val="32"/>
            <w:lang w:eastAsia="sv-SE"/>
          </w:rPr>
          <w:t>Tilläggsinfo (efter exempelförsöket)</w:t>
        </w:r>
      </w:ins>
    </w:p>
    <w:p w14:paraId="6EA27347" w14:textId="77777777" w:rsidR="0006651F" w:rsidRDefault="0006651F" w:rsidP="0006651F">
      <w:pPr>
        <w:rPr>
          <w:ins w:id="126" w:author="Sarah  Ericsson" w:date="2018-03-08T09:32:00Z"/>
          <w:rFonts w:ascii="Times New Roman" w:eastAsia="Times New Roman" w:hAnsi="Times New Roman" w:cs="Times New Roman"/>
          <w:b/>
          <w:bCs/>
          <w:sz w:val="32"/>
          <w:szCs w:val="32"/>
          <w:lang w:eastAsia="sv-SE"/>
        </w:rPr>
      </w:pPr>
    </w:p>
    <w:p w14:paraId="03EEBF9D" w14:textId="57E3AB83" w:rsidR="00D674B8" w:rsidRPr="003131C8" w:rsidRDefault="0006651F" w:rsidP="0006651F">
      <w:pPr>
        <w:rPr>
          <w:rFonts w:ascii="Times New Roman" w:eastAsia="Times New Roman" w:hAnsi="Times New Roman" w:cs="Times New Roman"/>
          <w:b/>
          <w:bCs/>
          <w:sz w:val="32"/>
          <w:szCs w:val="32"/>
          <w:lang w:eastAsia="sv-SE"/>
        </w:rPr>
      </w:pPr>
      <w:ins w:id="127" w:author="Sarah  Ericsson" w:date="2018-03-08T09:32:00Z">
        <w:r w:rsidRPr="00A771DA">
          <w:rPr>
            <w:rFonts w:ascii="Times New Roman" w:eastAsia="Times New Roman" w:hAnsi="Times New Roman" w:cs="Times New Roman"/>
            <w:sz w:val="32"/>
            <w:szCs w:val="32"/>
            <w:lang w:eastAsia="sv-SE"/>
          </w:rPr>
          <w:t xml:space="preserve">Alla meningarna är </w:t>
        </w:r>
        <w:r>
          <w:rPr>
            <w:rFonts w:ascii="Times New Roman" w:eastAsia="Times New Roman" w:hAnsi="Times New Roman" w:cs="Times New Roman"/>
            <w:sz w:val="32"/>
            <w:szCs w:val="32"/>
            <w:lang w:eastAsia="sv-SE"/>
          </w:rPr>
          <w:t>sådana</w:t>
        </w:r>
        <w:r w:rsidRPr="00A771DA">
          <w:rPr>
            <w:rFonts w:ascii="Times New Roman" w:eastAsia="Times New Roman" w:hAnsi="Times New Roman" w:cs="Times New Roman"/>
            <w:sz w:val="32"/>
            <w:szCs w:val="32"/>
            <w:lang w:eastAsia="sv-SE"/>
          </w:rPr>
          <w:t xml:space="preserve"> så att de går att säga både på ett sådant sätt att </w:t>
        </w:r>
        <w:r>
          <w:rPr>
            <w:rFonts w:ascii="Times New Roman" w:eastAsia="Times New Roman" w:hAnsi="Times New Roman" w:cs="Times New Roman"/>
            <w:sz w:val="32"/>
            <w:szCs w:val="32"/>
            <w:lang w:eastAsia="sv-SE"/>
          </w:rPr>
          <w:t>du söker respons eller ej</w:t>
        </w:r>
        <w:r>
          <w:rPr>
            <w:rFonts w:ascii="Times New Roman" w:eastAsia="Times New Roman" w:hAnsi="Times New Roman" w:cs="Times New Roman"/>
            <w:b/>
            <w:bCs/>
            <w:sz w:val="32"/>
            <w:szCs w:val="32"/>
            <w:lang w:eastAsia="sv-SE"/>
          </w:rPr>
          <w:t xml:space="preserve"> </w:t>
        </w:r>
      </w:ins>
      <w:r w:rsidR="00D674B8" w:rsidRPr="003131C8">
        <w:rPr>
          <w:rFonts w:ascii="Times New Roman" w:eastAsia="Times New Roman" w:hAnsi="Times New Roman" w:cs="Times New Roman"/>
          <w:b/>
          <w:bCs/>
          <w:sz w:val="32"/>
          <w:szCs w:val="32"/>
          <w:lang w:eastAsia="sv-SE"/>
        </w:rPr>
        <w:br w:type="page"/>
      </w:r>
    </w:p>
    <w:p w14:paraId="034281AD" w14:textId="6DBB2BCB" w:rsidR="004D2F29" w:rsidRPr="004D2F29" w:rsidRDefault="004D2F29" w:rsidP="004D2F29">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2FFDF78D" w14:textId="50478879" w:rsidR="00A771DA" w:rsidRPr="00A771DA" w:rsidRDefault="004D2F29"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4D2F29">
        <w:rPr>
          <w:rFonts w:ascii="Times New Roman" w:eastAsia="Times New Roman" w:hAnsi="Times New Roman" w:cs="Times New Roman"/>
          <w:b/>
          <w:bCs/>
          <w:sz w:val="32"/>
          <w:szCs w:val="32"/>
          <w:lang w:eastAsia="sv-SE"/>
        </w:rPr>
        <w:t>Ansiktsuttryck</w:t>
      </w:r>
    </w:p>
    <w:p w14:paraId="17E178AC" w14:textId="085C0AA8" w:rsidR="005E659E" w:rsidRDefault="004D2F29" w:rsidP="005E659E">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 xml:space="preserve">Du kommer nu att få </w:t>
      </w:r>
      <w:r w:rsidR="00A771DA" w:rsidRPr="00A771DA">
        <w:rPr>
          <w:rFonts w:ascii="Times New Roman" w:eastAsia="Times New Roman" w:hAnsi="Times New Roman" w:cs="Times New Roman"/>
          <w:sz w:val="32"/>
          <w:szCs w:val="32"/>
          <w:lang w:eastAsia="sv-SE"/>
        </w:rPr>
        <w:t xml:space="preserve">se </w:t>
      </w:r>
      <w:r>
        <w:rPr>
          <w:rFonts w:ascii="Times New Roman" w:eastAsia="Times New Roman" w:hAnsi="Times New Roman" w:cs="Times New Roman"/>
          <w:sz w:val="32"/>
          <w:szCs w:val="32"/>
          <w:lang w:eastAsia="sv-SE"/>
        </w:rPr>
        <w:t>12 still</w:t>
      </w:r>
      <w:r w:rsidR="00A771DA" w:rsidRPr="00A771DA">
        <w:rPr>
          <w:rFonts w:ascii="Times New Roman" w:eastAsia="Times New Roman" w:hAnsi="Times New Roman" w:cs="Times New Roman"/>
          <w:sz w:val="32"/>
          <w:szCs w:val="32"/>
          <w:lang w:eastAsia="sv-SE"/>
        </w:rPr>
        <w:t>bilder på personer som lyssnar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sidR="003131C8" w:rsidRPr="003131C8">
        <w:rPr>
          <w:rFonts w:ascii="Times New Roman" w:eastAsia="Times New Roman" w:hAnsi="Times New Roman" w:cs="Times New Roman"/>
          <w:color w:val="70AD47" w:themeColor="accent6"/>
          <w:sz w:val="32"/>
          <w:szCs w:val="32"/>
          <w:lang w:eastAsia="sv-SE"/>
        </w:rPr>
        <w:t>(</w:t>
      </w:r>
      <w:r>
        <w:rPr>
          <w:rFonts w:ascii="Times New Roman" w:eastAsia="Times New Roman" w:hAnsi="Times New Roman" w:cs="Times New Roman"/>
          <w:sz w:val="32"/>
          <w:szCs w:val="32"/>
          <w:lang w:eastAsia="sv-SE"/>
        </w:rPr>
        <w:t>I</w:t>
      </w:r>
      <w:r w:rsidR="00A771DA" w:rsidRPr="00A771DA">
        <w:rPr>
          <w:rFonts w:ascii="Times New Roman" w:eastAsia="Times New Roman" w:hAnsi="Times New Roman" w:cs="Times New Roman"/>
          <w:sz w:val="32"/>
          <w:szCs w:val="32"/>
          <w:lang w:eastAsia="sv-SE"/>
        </w:rPr>
        <w:t xml:space="preserve">bland är även </w:t>
      </w:r>
      <w:r>
        <w:rPr>
          <w:rFonts w:ascii="Times New Roman" w:eastAsia="Times New Roman" w:hAnsi="Times New Roman" w:cs="Times New Roman"/>
          <w:sz w:val="32"/>
          <w:szCs w:val="32"/>
          <w:lang w:eastAsia="sv-SE"/>
        </w:rPr>
        <w:t xml:space="preserve">den som </w:t>
      </w:r>
      <w:r w:rsidR="00A771DA" w:rsidRPr="00A771DA">
        <w:rPr>
          <w:rFonts w:ascii="Times New Roman" w:eastAsia="Times New Roman" w:hAnsi="Times New Roman" w:cs="Times New Roman"/>
          <w:sz w:val="32"/>
          <w:szCs w:val="32"/>
          <w:lang w:eastAsia="sv-SE"/>
        </w:rPr>
        <w:t>talar med på bilden.</w:t>
      </w:r>
      <w:r w:rsidR="003131C8" w:rsidRPr="003131C8">
        <w:rPr>
          <w:rFonts w:ascii="Times New Roman" w:eastAsia="Times New Roman" w:hAnsi="Times New Roman" w:cs="Times New Roman"/>
          <w:color w:val="70AD47" w:themeColor="accent6"/>
          <w:sz w:val="32"/>
          <w:szCs w:val="32"/>
          <w:lang w:eastAsia="sv-SE"/>
        </w:rPr>
        <w:t>)</w:t>
      </w:r>
      <w:r w:rsidR="00A771DA" w:rsidRPr="00A771DA">
        <w:rPr>
          <w:rFonts w:ascii="Times New Roman" w:eastAsia="Times New Roman" w:hAnsi="Times New Roman" w:cs="Times New Roman"/>
          <w:sz w:val="32"/>
          <w:szCs w:val="32"/>
          <w:lang w:eastAsia="sv-SE"/>
        </w:rPr>
        <w:t xml:space="preserve"> Samtidigt kommer du att kunna läsa vad talaren säger. </w:t>
      </w:r>
      <w:r>
        <w:rPr>
          <w:rFonts w:ascii="Times New Roman" w:eastAsia="Times New Roman" w:hAnsi="Times New Roman" w:cs="Times New Roman"/>
          <w:sz w:val="32"/>
          <w:szCs w:val="32"/>
          <w:lang w:eastAsia="sv-SE"/>
        </w:rPr>
        <w:t xml:space="preserve">Varje lyssnare visas på </w:t>
      </w:r>
      <w:r w:rsidR="00A771DA" w:rsidRPr="00A771DA">
        <w:rPr>
          <w:rFonts w:ascii="Times New Roman" w:eastAsia="Times New Roman" w:hAnsi="Times New Roman" w:cs="Times New Roman"/>
          <w:sz w:val="32"/>
          <w:szCs w:val="32"/>
          <w:lang w:eastAsia="sv-SE"/>
        </w:rPr>
        <w:t xml:space="preserve">två bilder. </w:t>
      </w:r>
      <w:r>
        <w:rPr>
          <w:rFonts w:ascii="Times New Roman" w:eastAsia="Times New Roman" w:hAnsi="Times New Roman" w:cs="Times New Roman"/>
          <w:sz w:val="32"/>
          <w:szCs w:val="32"/>
          <w:lang w:eastAsia="sv-SE"/>
        </w:rPr>
        <w:t xml:space="preserve">Den första bilden är </w:t>
      </w:r>
      <w:r w:rsidRPr="003131C8">
        <w:rPr>
          <w:rFonts w:ascii="Times New Roman" w:eastAsia="Times New Roman" w:hAnsi="Times New Roman" w:cs="Times New Roman"/>
          <w:color w:val="FF0000"/>
          <w:sz w:val="32"/>
          <w:szCs w:val="32"/>
          <w:lang w:eastAsia="sv-SE"/>
        </w:rPr>
        <w:t>neutral</w:t>
      </w:r>
      <w:r>
        <w:rPr>
          <w:rFonts w:ascii="Times New Roman" w:eastAsia="Times New Roman" w:hAnsi="Times New Roman" w:cs="Times New Roman"/>
          <w:sz w:val="32"/>
          <w:szCs w:val="32"/>
          <w:lang w:eastAsia="sv-SE"/>
        </w:rPr>
        <w:t xml:space="preserve">. </w:t>
      </w:r>
      <w:r w:rsidR="00A771DA" w:rsidRPr="00A771DA">
        <w:rPr>
          <w:rFonts w:ascii="Times New Roman" w:eastAsia="Times New Roman" w:hAnsi="Times New Roman" w:cs="Times New Roman"/>
          <w:sz w:val="32"/>
          <w:szCs w:val="32"/>
          <w:lang w:eastAsia="sv-SE"/>
        </w:rPr>
        <w:t xml:space="preserve">Den </w:t>
      </w:r>
      <w:r>
        <w:rPr>
          <w:rFonts w:ascii="Times New Roman" w:eastAsia="Times New Roman" w:hAnsi="Times New Roman" w:cs="Times New Roman"/>
          <w:sz w:val="32"/>
          <w:szCs w:val="32"/>
          <w:lang w:eastAsia="sv-SE"/>
        </w:rPr>
        <w:t>andra</w:t>
      </w:r>
      <w:r w:rsidR="00A771DA" w:rsidRPr="00A771DA">
        <w:rPr>
          <w:rFonts w:ascii="Times New Roman" w:eastAsia="Times New Roman" w:hAnsi="Times New Roman" w:cs="Times New Roman"/>
          <w:sz w:val="32"/>
          <w:szCs w:val="32"/>
          <w:lang w:eastAsia="sv-SE"/>
        </w:rPr>
        <w:t xml:space="preserve"> bilden ger information om lyssnaren har svårt att förstå vad talaren menar och skulle behöva ett förtydligande av talaren. </w:t>
      </w: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sidR="005E659E">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rdningen är blandad</w:t>
      </w:r>
      <w:r w:rsidR="005E659E">
        <w:rPr>
          <w:rFonts w:ascii="Times New Roman" w:eastAsia="Times New Roman" w:hAnsi="Times New Roman" w:cs="Times New Roman"/>
          <w:sz w:val="32"/>
          <w:szCs w:val="32"/>
          <w:lang w:eastAsia="sv-SE"/>
        </w:rPr>
        <w:t>. D</w:t>
      </w:r>
      <w:r w:rsidRPr="00A771DA">
        <w:rPr>
          <w:rFonts w:ascii="Times New Roman" w:eastAsia="Times New Roman" w:hAnsi="Times New Roman" w:cs="Times New Roman"/>
          <w:sz w:val="32"/>
          <w:szCs w:val="32"/>
          <w:lang w:eastAsia="sv-SE"/>
        </w:rPr>
        <w:t xml:space="preserve">et är din uppgift att </w:t>
      </w:r>
      <w:r w:rsidR="005E659E">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vill ha ett förtydligande.</w:t>
      </w:r>
      <w:r w:rsidR="005E659E">
        <w:rPr>
          <w:rFonts w:ascii="Times New Roman" w:eastAsia="Times New Roman" w:hAnsi="Times New Roman" w:cs="Times New Roman"/>
          <w:sz w:val="32"/>
          <w:szCs w:val="32"/>
          <w:lang w:eastAsia="sv-SE"/>
        </w:rPr>
        <w:t xml:space="preserve"> Försök att undvika att tänka</w:t>
      </w:r>
      <w:r w:rsidR="001F693E">
        <w:rPr>
          <w:rFonts w:ascii="Times New Roman" w:eastAsia="Times New Roman" w:hAnsi="Times New Roman" w:cs="Times New Roman"/>
          <w:sz w:val="32"/>
          <w:szCs w:val="32"/>
          <w:lang w:eastAsia="sv-SE"/>
        </w:rPr>
        <w:t xml:space="preserve"> </w:t>
      </w:r>
      <w:r w:rsidR="001F693E" w:rsidRPr="001F693E">
        <w:rPr>
          <w:rFonts w:ascii="Times New Roman" w:eastAsia="Times New Roman" w:hAnsi="Times New Roman" w:cs="Times New Roman"/>
          <w:color w:val="000000" w:themeColor="text1"/>
          <w:sz w:val="32"/>
          <w:szCs w:val="32"/>
          <w:lang w:eastAsia="sv-SE"/>
        </w:rPr>
        <w:t>för mycket</w:t>
      </w:r>
      <w:r w:rsidR="005E659E" w:rsidRPr="001F693E">
        <w:rPr>
          <w:rFonts w:ascii="Times New Roman" w:eastAsia="Times New Roman" w:hAnsi="Times New Roman" w:cs="Times New Roman"/>
          <w:color w:val="000000" w:themeColor="text1"/>
          <w:sz w:val="32"/>
          <w:szCs w:val="32"/>
          <w:lang w:eastAsia="sv-SE"/>
        </w:rPr>
        <w:t xml:space="preserve"> </w:t>
      </w:r>
      <w:r w:rsidR="005E659E">
        <w:rPr>
          <w:rFonts w:ascii="Times New Roman" w:eastAsia="Times New Roman" w:hAnsi="Times New Roman" w:cs="Times New Roman"/>
          <w:sz w:val="32"/>
          <w:szCs w:val="32"/>
          <w:lang w:eastAsia="sv-SE"/>
        </w:rPr>
        <w:t>eller analysera, utan använd istället gärna din magkänsla för att avgöra!</w:t>
      </w:r>
    </w:p>
    <w:p w14:paraId="3E8171A0" w14:textId="5FBF0638" w:rsidR="004D2F29" w:rsidRPr="00A771DA" w:rsidRDefault="004D2F29" w:rsidP="004D2F29">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sz w:val="32"/>
          <w:szCs w:val="32"/>
          <w:lang w:eastAsia="sv-SE"/>
        </w:rPr>
        <w:t>Ett förtydligande kan behövas om lyssnaren inte riktigt förstår hur talaren menar. Om lyssnaren inte behöver ett förtydligande kan det betyda att lyssnaren väntar sig att talaren ska fortsätta prata som hen hade tänkt, utan att stanna upp och förtydliga. Det kan också betyda att samtalsämnet eller hela</w:t>
      </w:r>
      <w:r w:rsidR="004F5861">
        <w:rPr>
          <w:rFonts w:ascii="Times New Roman" w:eastAsia="Times New Roman" w:hAnsi="Times New Roman" w:cs="Times New Roman"/>
          <w:sz w:val="32"/>
          <w:szCs w:val="32"/>
          <w:lang w:eastAsia="sv-SE"/>
        </w:rPr>
        <w:t xml:space="preserve"> konversationen eller är färdig</w:t>
      </w:r>
      <w:r w:rsidRPr="00A771DA">
        <w:rPr>
          <w:rFonts w:ascii="Times New Roman" w:eastAsia="Times New Roman" w:hAnsi="Times New Roman" w:cs="Times New Roman"/>
          <w:sz w:val="32"/>
          <w:szCs w:val="32"/>
          <w:lang w:eastAsia="sv-SE"/>
        </w:rPr>
        <w:t xml:space="preserve">. </w:t>
      </w:r>
    </w:p>
    <w:p w14:paraId="06F0EBFB" w14:textId="77777777" w:rsidR="004D2F29" w:rsidRDefault="004D2F29" w:rsidP="00A771DA">
      <w:pPr>
        <w:spacing w:before="100" w:beforeAutospacing="1" w:after="100" w:afterAutospacing="1" w:line="240" w:lineRule="auto"/>
        <w:rPr>
          <w:rFonts w:ascii="Times New Roman" w:eastAsia="Times New Roman" w:hAnsi="Times New Roman" w:cs="Times New Roman"/>
          <w:b/>
          <w:sz w:val="32"/>
          <w:szCs w:val="32"/>
          <w:lang w:eastAsia="sv-SE"/>
        </w:rPr>
      </w:pPr>
    </w:p>
    <w:p w14:paraId="54CA582A" w14:textId="77777777" w:rsidR="005E659E" w:rsidRDefault="005E659E">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14:paraId="3193C228" w14:textId="77777777" w:rsidR="005E659E" w:rsidRPr="004D2F29" w:rsidRDefault="005E659E" w:rsidP="005E659E">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76716C3E" w14:textId="3FDB2294" w:rsidR="00A771DA" w:rsidRPr="00A771DA" w:rsidRDefault="004D2F29" w:rsidP="00A771DA">
      <w:pPr>
        <w:spacing w:before="100" w:beforeAutospacing="1" w:after="100" w:afterAutospacing="1" w:line="240" w:lineRule="auto"/>
        <w:rPr>
          <w:rFonts w:ascii="Times New Roman" w:eastAsia="Times New Roman" w:hAnsi="Times New Roman" w:cs="Times New Roman"/>
          <w:b/>
          <w:sz w:val="24"/>
          <w:szCs w:val="24"/>
          <w:lang w:eastAsia="sv-SE"/>
        </w:rPr>
      </w:pPr>
      <w:r w:rsidRPr="005E659E">
        <w:rPr>
          <w:rFonts w:ascii="Times New Roman" w:eastAsia="Times New Roman" w:hAnsi="Times New Roman" w:cs="Times New Roman"/>
          <w:b/>
          <w:sz w:val="32"/>
          <w:szCs w:val="32"/>
          <w:lang w:eastAsia="sv-SE"/>
        </w:rPr>
        <w:t>Intonation</w:t>
      </w:r>
    </w:p>
    <w:p w14:paraId="292E1960" w14:textId="682CC850" w:rsidR="001B5E6E" w:rsidDel="005A3862" w:rsidRDefault="005E659E" w:rsidP="005E659E">
      <w:pPr>
        <w:spacing w:before="100" w:beforeAutospacing="1" w:after="100" w:afterAutospacing="1" w:line="240" w:lineRule="auto"/>
        <w:rPr>
          <w:ins w:id="128" w:author="Katarina Bendtz" w:date="2018-03-06T21:46:00Z"/>
          <w:del w:id="129" w:author="Sarah  Ericsson" w:date="2018-03-08T09:47:00Z"/>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w:t>
      </w:r>
      <w:del w:id="130" w:author="Sarah  Ericsson" w:date="2018-03-08T09:47:00Z">
        <w:r w:rsidDel="005A3862">
          <w:rPr>
            <w:rFonts w:ascii="Times New Roman" w:eastAsia="Times New Roman" w:hAnsi="Times New Roman" w:cs="Times New Roman"/>
            <w:sz w:val="32"/>
            <w:szCs w:val="32"/>
            <w:lang w:eastAsia="sv-SE"/>
          </w:rPr>
          <w:delText xml:space="preserve">nu </w:delText>
        </w:r>
      </w:del>
      <w:r w:rsidR="00A771DA" w:rsidRPr="00A771DA">
        <w:rPr>
          <w:rFonts w:ascii="Times New Roman" w:eastAsia="Times New Roman" w:hAnsi="Times New Roman" w:cs="Times New Roman"/>
          <w:sz w:val="32"/>
          <w:szCs w:val="32"/>
          <w:lang w:eastAsia="sv-SE"/>
        </w:rPr>
        <w:t>att få lyssna på t</w:t>
      </w:r>
      <w:r>
        <w:rPr>
          <w:rFonts w:ascii="Times New Roman" w:eastAsia="Times New Roman" w:hAnsi="Times New Roman" w:cs="Times New Roman"/>
          <w:sz w:val="32"/>
          <w:szCs w:val="32"/>
          <w:lang w:eastAsia="sv-SE"/>
        </w:rPr>
        <w:t>olv par av</w:t>
      </w:r>
      <w:r w:rsidR="00A771DA" w:rsidRPr="00A771DA">
        <w:rPr>
          <w:rFonts w:ascii="Times New Roman" w:eastAsia="Times New Roman" w:hAnsi="Times New Roman" w:cs="Times New Roman"/>
          <w:sz w:val="32"/>
          <w:szCs w:val="32"/>
          <w:lang w:eastAsia="sv-SE"/>
        </w:rPr>
        <w:t xml:space="preserve"> personer som pratar med varandra. Det kommer alltid vara en person som börjar prata (vi kallar hen talaren) och en person som svarar (vi kallar hen lyssnaren). Sättet som lyssnaren svarar på ger information om</w:t>
      </w:r>
      <w:ins w:id="131" w:author="Katarina Bendtz" w:date="2018-03-06T21:47:00Z">
        <w:r w:rsidR="001B5E6E">
          <w:rPr>
            <w:rFonts w:ascii="Times New Roman" w:eastAsia="Times New Roman" w:hAnsi="Times New Roman" w:cs="Times New Roman"/>
            <w:sz w:val="32"/>
            <w:szCs w:val="32"/>
            <w:lang w:eastAsia="sv-SE"/>
          </w:rPr>
          <w:t xml:space="preserve"> det är så att</w:t>
        </w:r>
      </w:ins>
      <w:r w:rsidR="00A771DA" w:rsidRPr="00A771DA">
        <w:rPr>
          <w:rFonts w:ascii="Times New Roman" w:eastAsia="Times New Roman" w:hAnsi="Times New Roman" w:cs="Times New Roman"/>
          <w:sz w:val="32"/>
          <w:szCs w:val="32"/>
          <w:lang w:eastAsia="sv-SE"/>
        </w:rPr>
        <w:t xml:space="preserve"> lyssnaren förstått vad talaren säger eller inte förstått och därför skulle behöva ett förtydligande. </w:t>
      </w:r>
      <w:del w:id="132" w:author="Sarah  Ericsson" w:date="2018-03-08T09:47:00Z">
        <w:r w:rsidR="00A771DA" w:rsidRPr="00A771DA" w:rsidDel="005A3862">
          <w:rPr>
            <w:rFonts w:ascii="Times New Roman" w:eastAsia="Times New Roman" w:hAnsi="Times New Roman" w:cs="Times New Roman"/>
            <w:sz w:val="32"/>
            <w:szCs w:val="32"/>
            <w:lang w:eastAsia="sv-SE"/>
          </w:rPr>
          <w:delText>Alla svar</w:delText>
        </w:r>
      </w:del>
      <w:ins w:id="133" w:author="Katarina Bendtz" w:date="2018-03-06T21:48:00Z">
        <w:del w:id="134" w:author="Sarah  Ericsson" w:date="2018-03-08T09:47:00Z">
          <w:r w:rsidR="001B5E6E" w:rsidDel="005A3862">
            <w:rPr>
              <w:rFonts w:ascii="Times New Roman" w:eastAsia="Times New Roman" w:hAnsi="Times New Roman" w:cs="Times New Roman"/>
              <w:sz w:val="32"/>
              <w:szCs w:val="32"/>
              <w:lang w:eastAsia="sv-SE"/>
            </w:rPr>
            <w:delText xml:space="preserve"> som lyssnarna ger</w:delText>
          </w:r>
        </w:del>
      </w:ins>
      <w:del w:id="135" w:author="Sarah  Ericsson" w:date="2018-03-08T09:47:00Z">
        <w:r w:rsidR="00A771DA" w:rsidRPr="00A771DA" w:rsidDel="005A3862">
          <w:rPr>
            <w:rFonts w:ascii="Times New Roman" w:eastAsia="Times New Roman" w:hAnsi="Times New Roman" w:cs="Times New Roman"/>
            <w:sz w:val="32"/>
            <w:szCs w:val="32"/>
            <w:lang w:eastAsia="sv-SE"/>
          </w:rPr>
          <w:delText xml:space="preserve"> är konstruerade </w:delText>
        </w:r>
      </w:del>
      <w:ins w:id="136" w:author="Katarina Bendtz" w:date="2018-03-06T21:45:00Z">
        <w:del w:id="137" w:author="Sarah  Ericsson" w:date="2018-03-08T09:47:00Z">
          <w:r w:rsidR="001B5E6E" w:rsidDel="005A3862">
            <w:rPr>
              <w:rFonts w:ascii="Times New Roman" w:eastAsia="Times New Roman" w:hAnsi="Times New Roman" w:cs="Times New Roman"/>
              <w:sz w:val="32"/>
              <w:szCs w:val="32"/>
              <w:lang w:eastAsia="sv-SE"/>
            </w:rPr>
            <w:delText>sådana</w:delText>
          </w:r>
          <w:r w:rsidR="001B5E6E" w:rsidRPr="00A771DA" w:rsidDel="005A3862">
            <w:rPr>
              <w:rFonts w:ascii="Times New Roman" w:eastAsia="Times New Roman" w:hAnsi="Times New Roman" w:cs="Times New Roman"/>
              <w:sz w:val="32"/>
              <w:szCs w:val="32"/>
              <w:lang w:eastAsia="sv-SE"/>
            </w:rPr>
            <w:delText xml:space="preserve"> </w:delText>
          </w:r>
        </w:del>
      </w:ins>
      <w:del w:id="138" w:author="Sarah  Ericsson" w:date="2018-03-08T09:47:00Z">
        <w:r w:rsidR="00A771DA" w:rsidRPr="00A771DA" w:rsidDel="005A3862">
          <w:rPr>
            <w:rFonts w:ascii="Times New Roman" w:eastAsia="Times New Roman" w:hAnsi="Times New Roman" w:cs="Times New Roman"/>
            <w:sz w:val="32"/>
            <w:szCs w:val="32"/>
            <w:lang w:eastAsia="sv-SE"/>
          </w:rPr>
          <w:delText xml:space="preserve">så att de går att säga både på ett sådant sätt som antyder att lyssnaren förstått, och på ett sätt </w:delText>
        </w:r>
      </w:del>
      <w:ins w:id="139" w:author="Katarina Bendtz" w:date="2018-03-06T22:13:00Z">
        <w:del w:id="140" w:author="Sarah  Ericsson" w:date="2018-03-08T09:47:00Z">
          <w:r w:rsidR="00BD372C" w:rsidDel="005A3862">
            <w:rPr>
              <w:rFonts w:ascii="Times New Roman" w:eastAsia="Times New Roman" w:hAnsi="Times New Roman" w:cs="Times New Roman"/>
              <w:sz w:val="32"/>
              <w:szCs w:val="32"/>
              <w:lang w:eastAsia="sv-SE"/>
            </w:rPr>
            <w:delText>som visar</w:delText>
          </w:r>
        </w:del>
      </w:ins>
      <w:del w:id="141" w:author="Sarah  Ericsson" w:date="2018-03-08T09:47:00Z">
        <w:r w:rsidR="00A771DA" w:rsidRPr="00A771DA" w:rsidDel="005A3862">
          <w:rPr>
            <w:rFonts w:ascii="Times New Roman" w:eastAsia="Times New Roman" w:hAnsi="Times New Roman" w:cs="Times New Roman"/>
            <w:sz w:val="32"/>
            <w:szCs w:val="32"/>
            <w:lang w:eastAsia="sv-SE"/>
          </w:rPr>
          <w:delText xml:space="preserve">så att lyssnaren inte förstått. </w:delText>
        </w:r>
      </w:del>
    </w:p>
    <w:p w14:paraId="7F433D33" w14:textId="77777777" w:rsidR="001B5E6E" w:rsidRDefault="001B5E6E" w:rsidP="005E659E">
      <w:pPr>
        <w:spacing w:before="100" w:beforeAutospacing="1" w:after="100" w:afterAutospacing="1" w:line="240" w:lineRule="auto"/>
        <w:rPr>
          <w:ins w:id="142" w:author="Katarina Bendtz" w:date="2018-03-06T21:46:00Z"/>
          <w:rFonts w:ascii="Times New Roman" w:eastAsia="Times New Roman" w:hAnsi="Times New Roman" w:cs="Times New Roman"/>
          <w:sz w:val="32"/>
          <w:szCs w:val="32"/>
          <w:lang w:eastAsia="sv-SE"/>
        </w:rPr>
      </w:pPr>
    </w:p>
    <w:p w14:paraId="038443EE" w14:textId="73B6F253" w:rsidR="001B5E6E" w:rsidDel="005A3862" w:rsidRDefault="005E659E" w:rsidP="005E659E">
      <w:pPr>
        <w:spacing w:before="100" w:beforeAutospacing="1" w:after="100" w:afterAutospacing="1" w:line="240" w:lineRule="auto"/>
        <w:rPr>
          <w:ins w:id="143" w:author="Katarina Bendtz" w:date="2018-03-06T21:50:00Z"/>
          <w:del w:id="144" w:author="Sarah  Ericsson" w:date="2018-03-08T09:47:00Z"/>
          <w:rFonts w:ascii="Times New Roman" w:eastAsia="Times New Roman" w:hAnsi="Times New Roman" w:cs="Times New Roman"/>
          <w:sz w:val="32"/>
          <w:szCs w:val="32"/>
          <w:lang w:eastAsia="sv-SE"/>
        </w:rPr>
      </w:pP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 xml:space="preserve">rdningen är </w:t>
      </w:r>
      <w:ins w:id="145" w:author="Katarina Bendtz" w:date="2018-03-06T21:49:00Z">
        <w:r w:rsidR="001B5E6E">
          <w:rPr>
            <w:rFonts w:ascii="Times New Roman" w:eastAsia="Times New Roman" w:hAnsi="Times New Roman" w:cs="Times New Roman"/>
            <w:sz w:val="32"/>
            <w:szCs w:val="32"/>
            <w:lang w:eastAsia="sv-SE"/>
          </w:rPr>
          <w:t xml:space="preserve">helt </w:t>
        </w:r>
      </w:ins>
      <w:r w:rsidRPr="00A771DA">
        <w:rPr>
          <w:rFonts w:ascii="Times New Roman" w:eastAsia="Times New Roman" w:hAnsi="Times New Roman" w:cs="Times New Roman"/>
          <w:sz w:val="32"/>
          <w:szCs w:val="32"/>
          <w:lang w:eastAsia="sv-SE"/>
        </w:rPr>
        <w:t>blandad</w:t>
      </w:r>
      <w:r>
        <w:rPr>
          <w:rFonts w:ascii="Times New Roman" w:eastAsia="Times New Roman" w:hAnsi="Times New Roman" w:cs="Times New Roman"/>
          <w:sz w:val="32"/>
          <w:szCs w:val="32"/>
          <w:lang w:eastAsia="sv-SE"/>
        </w:rPr>
        <w:t xml:space="preserve">. </w:t>
      </w:r>
      <w:ins w:id="146" w:author="Katarina Bendtz" w:date="2018-03-06T21:50:00Z">
        <w:r w:rsidR="001B5E6E">
          <w:rPr>
            <w:rFonts w:ascii="Times New Roman" w:eastAsia="Times New Roman" w:hAnsi="Times New Roman" w:cs="Times New Roman"/>
            <w:sz w:val="32"/>
            <w:szCs w:val="32"/>
            <w:lang w:eastAsia="sv-SE"/>
          </w:rPr>
          <w:t xml:space="preserve">Din </w:t>
        </w:r>
      </w:ins>
      <w:del w:id="147" w:author="Katarina Bendtz" w:date="2018-03-06T21:50:00Z">
        <w:r w:rsidDel="001B5E6E">
          <w:rPr>
            <w:rFonts w:ascii="Times New Roman" w:eastAsia="Times New Roman" w:hAnsi="Times New Roman" w:cs="Times New Roman"/>
            <w:sz w:val="32"/>
            <w:szCs w:val="32"/>
            <w:lang w:eastAsia="sv-SE"/>
          </w:rPr>
          <w:delText>D</w:delText>
        </w:r>
        <w:r w:rsidRPr="00A771DA" w:rsidDel="001B5E6E">
          <w:rPr>
            <w:rFonts w:ascii="Times New Roman" w:eastAsia="Times New Roman" w:hAnsi="Times New Roman" w:cs="Times New Roman"/>
            <w:sz w:val="32"/>
            <w:szCs w:val="32"/>
            <w:lang w:eastAsia="sv-SE"/>
          </w:rPr>
          <w:delText xml:space="preserve">et är din </w:delText>
        </w:r>
      </w:del>
      <w:r w:rsidRPr="00A771DA">
        <w:rPr>
          <w:rFonts w:ascii="Times New Roman" w:eastAsia="Times New Roman" w:hAnsi="Times New Roman" w:cs="Times New Roman"/>
          <w:sz w:val="32"/>
          <w:szCs w:val="32"/>
          <w:lang w:eastAsia="sv-SE"/>
        </w:rPr>
        <w:t>uppgift</w:t>
      </w:r>
      <w:ins w:id="148" w:author="Katarina Bendtz" w:date="2018-03-06T21:50:00Z">
        <w:r w:rsidR="001B5E6E">
          <w:rPr>
            <w:rFonts w:ascii="Times New Roman" w:eastAsia="Times New Roman" w:hAnsi="Times New Roman" w:cs="Times New Roman"/>
            <w:sz w:val="32"/>
            <w:szCs w:val="32"/>
            <w:lang w:eastAsia="sv-SE"/>
          </w:rPr>
          <w:t xml:space="preserve"> är</w:t>
        </w:r>
      </w:ins>
      <w:r w:rsidRPr="00A771DA">
        <w:rPr>
          <w:rFonts w:ascii="Times New Roman" w:eastAsia="Times New Roman" w:hAnsi="Times New Roman" w:cs="Times New Roman"/>
          <w:sz w:val="32"/>
          <w:szCs w:val="32"/>
          <w:lang w:eastAsia="sv-SE"/>
        </w:rPr>
        <w:t xml:space="preserve"> att </w:t>
      </w:r>
      <w:r>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w:t>
      </w:r>
      <w:del w:id="149" w:author="Katarina Bendtz" w:date="2018-03-06T22:14:00Z">
        <w:r w:rsidRPr="00A771DA" w:rsidDel="00BD372C">
          <w:rPr>
            <w:rFonts w:ascii="Times New Roman" w:eastAsia="Times New Roman" w:hAnsi="Times New Roman" w:cs="Times New Roman"/>
            <w:sz w:val="32"/>
            <w:szCs w:val="32"/>
            <w:lang w:eastAsia="sv-SE"/>
          </w:rPr>
          <w:delText xml:space="preserve">vill </w:delText>
        </w:r>
      </w:del>
      <w:ins w:id="150" w:author="Katarina Bendtz" w:date="2018-03-06T22:14:00Z">
        <w:r w:rsidR="00BD372C">
          <w:rPr>
            <w:rFonts w:ascii="Times New Roman" w:eastAsia="Times New Roman" w:hAnsi="Times New Roman" w:cs="Times New Roman"/>
            <w:sz w:val="32"/>
            <w:szCs w:val="32"/>
            <w:lang w:eastAsia="sv-SE"/>
          </w:rPr>
          <w:t>behöver</w:t>
        </w:r>
      </w:ins>
      <w:del w:id="151" w:author="Katarina Bendtz" w:date="2018-03-06T22:14:00Z">
        <w:r w:rsidRPr="00A771DA" w:rsidDel="00BD372C">
          <w:rPr>
            <w:rFonts w:ascii="Times New Roman" w:eastAsia="Times New Roman" w:hAnsi="Times New Roman" w:cs="Times New Roman"/>
            <w:sz w:val="32"/>
            <w:szCs w:val="32"/>
            <w:lang w:eastAsia="sv-SE"/>
          </w:rPr>
          <w:delText>ha</w:delText>
        </w:r>
      </w:del>
      <w:r w:rsidRPr="00A771DA">
        <w:rPr>
          <w:rFonts w:ascii="Times New Roman" w:eastAsia="Times New Roman" w:hAnsi="Times New Roman" w:cs="Times New Roman"/>
          <w:sz w:val="32"/>
          <w:szCs w:val="32"/>
          <w:lang w:eastAsia="sv-SE"/>
        </w:rPr>
        <w:t xml:space="preserve"> ett förtydligande.</w:t>
      </w:r>
      <w:r>
        <w:rPr>
          <w:rFonts w:ascii="Times New Roman" w:eastAsia="Times New Roman" w:hAnsi="Times New Roman" w:cs="Times New Roman"/>
          <w:sz w:val="32"/>
          <w:szCs w:val="32"/>
          <w:lang w:eastAsia="sv-SE"/>
        </w:rPr>
        <w:t xml:space="preserve"> </w:t>
      </w:r>
    </w:p>
    <w:p w14:paraId="6D226C21" w14:textId="31D6A81E" w:rsidR="005E659E" w:rsidDel="001B5E6E" w:rsidRDefault="005E659E" w:rsidP="005E659E">
      <w:pPr>
        <w:spacing w:before="100" w:beforeAutospacing="1" w:after="100" w:afterAutospacing="1" w:line="240" w:lineRule="auto"/>
        <w:rPr>
          <w:rFonts w:ascii="Times New Roman" w:eastAsia="Times New Roman" w:hAnsi="Times New Roman" w:cs="Times New Roman"/>
          <w:sz w:val="32"/>
          <w:szCs w:val="32"/>
          <w:lang w:eastAsia="sv-SE"/>
        </w:rPr>
      </w:pPr>
      <w:moveFromRangeStart w:id="152" w:author="Katarina Bendtz" w:date="2018-03-06T21:50:00Z" w:name="move381992362"/>
      <w:moveFrom w:id="153" w:author="Katarina Bendtz" w:date="2018-03-06T21:50:00Z">
        <w:r w:rsidDel="001B5E6E">
          <w:rPr>
            <w:rFonts w:ascii="Times New Roman" w:eastAsia="Times New Roman" w:hAnsi="Times New Roman" w:cs="Times New Roman"/>
            <w:sz w:val="32"/>
            <w:szCs w:val="32"/>
            <w:lang w:eastAsia="sv-SE"/>
          </w:rPr>
          <w:t>Försök att undvika att tänka eller analysera, utan använd istället gärna din magkänsla för att avgöra!</w:t>
        </w:r>
      </w:moveFrom>
    </w:p>
    <w:moveFromRangeEnd w:id="152"/>
    <w:p w14:paraId="7BEB7328" w14:textId="3FCA40E8"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32"/>
          <w:szCs w:val="32"/>
          <w:lang w:eastAsia="sv-SE"/>
        </w:rPr>
        <w:t>Tänk inte på l</w:t>
      </w:r>
      <w:commentRangeStart w:id="154"/>
      <w:commentRangeStart w:id="155"/>
      <w:r w:rsidRPr="00A771DA">
        <w:rPr>
          <w:rFonts w:ascii="Times New Roman" w:eastAsia="Times New Roman" w:hAnsi="Times New Roman" w:cs="Times New Roman"/>
          <w:sz w:val="32"/>
          <w:szCs w:val="32"/>
          <w:lang w:eastAsia="sv-SE"/>
        </w:rPr>
        <w:t>ä</w:t>
      </w:r>
      <w:r>
        <w:rPr>
          <w:rFonts w:ascii="Times New Roman" w:eastAsia="Times New Roman" w:hAnsi="Times New Roman" w:cs="Times New Roman"/>
          <w:sz w:val="32"/>
          <w:szCs w:val="32"/>
          <w:lang w:eastAsia="sv-SE"/>
        </w:rPr>
        <w:t>ngden på</w:t>
      </w:r>
      <w:r w:rsidRPr="00A771DA">
        <w:rPr>
          <w:rFonts w:ascii="Times New Roman" w:eastAsia="Times New Roman" w:hAnsi="Times New Roman" w:cs="Times New Roman"/>
          <w:sz w:val="32"/>
          <w:szCs w:val="32"/>
          <w:lang w:eastAsia="sv-SE"/>
        </w:rPr>
        <w:t xml:space="preserve"> pausen innan svaret kommer</w:t>
      </w:r>
      <w:r>
        <w:rPr>
          <w:rFonts w:ascii="Times New Roman" w:eastAsia="Times New Roman" w:hAnsi="Times New Roman" w:cs="Times New Roman"/>
          <w:sz w:val="32"/>
          <w:szCs w:val="32"/>
          <w:lang w:eastAsia="sv-SE"/>
        </w:rPr>
        <w:t>, för den</w:t>
      </w:r>
      <w:r w:rsidRPr="00A771DA">
        <w:rPr>
          <w:rFonts w:ascii="Times New Roman" w:eastAsia="Times New Roman" w:hAnsi="Times New Roman" w:cs="Times New Roman"/>
          <w:sz w:val="32"/>
          <w:szCs w:val="32"/>
          <w:lang w:eastAsia="sv-SE"/>
        </w:rPr>
        <w:t xml:space="preserve"> är </w:t>
      </w:r>
      <w:r>
        <w:rPr>
          <w:rFonts w:ascii="Times New Roman" w:eastAsia="Times New Roman" w:hAnsi="Times New Roman" w:cs="Times New Roman"/>
          <w:sz w:val="32"/>
          <w:szCs w:val="32"/>
          <w:lang w:eastAsia="sv-SE"/>
        </w:rPr>
        <w:t>bara ett resultat av</w:t>
      </w:r>
      <w:ins w:id="156" w:author="Katarina Bendtz" w:date="2018-03-06T21:51:00Z">
        <w:r w:rsidR="00CC4128">
          <w:rPr>
            <w:rFonts w:ascii="Times New Roman" w:eastAsia="Times New Roman" w:hAnsi="Times New Roman" w:cs="Times New Roman"/>
            <w:sz w:val="32"/>
            <w:szCs w:val="32"/>
            <w:lang w:eastAsia="sv-SE"/>
          </w:rPr>
          <w:t xml:space="preserve"> hur</w:t>
        </w:r>
      </w:ins>
      <w:r>
        <w:rPr>
          <w:rFonts w:ascii="Times New Roman" w:eastAsia="Times New Roman" w:hAnsi="Times New Roman" w:cs="Times New Roman"/>
          <w:sz w:val="32"/>
          <w:szCs w:val="32"/>
          <w:lang w:eastAsia="sv-SE"/>
        </w:rPr>
        <w:t xml:space="preserve"> i</w:t>
      </w:r>
      <w:r w:rsidRPr="00A771DA">
        <w:rPr>
          <w:rFonts w:ascii="Times New Roman" w:eastAsia="Times New Roman" w:hAnsi="Times New Roman" w:cs="Times New Roman"/>
          <w:sz w:val="32"/>
          <w:szCs w:val="32"/>
          <w:lang w:eastAsia="sv-SE"/>
        </w:rPr>
        <w:t>nspelning</w:t>
      </w:r>
      <w:r>
        <w:rPr>
          <w:rFonts w:ascii="Times New Roman" w:eastAsia="Times New Roman" w:hAnsi="Times New Roman" w:cs="Times New Roman"/>
          <w:sz w:val="32"/>
          <w:szCs w:val="32"/>
          <w:lang w:eastAsia="sv-SE"/>
        </w:rPr>
        <w:t>en</w:t>
      </w:r>
      <w:ins w:id="157" w:author="Katarina Bendtz" w:date="2018-03-06T21:51:00Z">
        <w:r w:rsidR="00CC4128">
          <w:rPr>
            <w:rFonts w:ascii="Times New Roman" w:eastAsia="Times New Roman" w:hAnsi="Times New Roman" w:cs="Times New Roman"/>
            <w:sz w:val="32"/>
            <w:szCs w:val="32"/>
            <w:lang w:eastAsia="sv-SE"/>
          </w:rPr>
          <w:t xml:space="preserve"> gick till</w:t>
        </w:r>
      </w:ins>
      <w:r w:rsidRPr="00A771DA">
        <w:rPr>
          <w:rFonts w:ascii="Times New Roman" w:eastAsia="Times New Roman" w:hAnsi="Times New Roman" w:cs="Times New Roman"/>
          <w:sz w:val="32"/>
          <w:szCs w:val="32"/>
          <w:lang w:eastAsia="sv-SE"/>
        </w:rPr>
        <w:t>.</w:t>
      </w:r>
      <w:commentRangeEnd w:id="154"/>
      <w:r>
        <w:rPr>
          <w:rStyle w:val="CommentReference"/>
        </w:rPr>
        <w:commentReference w:id="154"/>
      </w:r>
      <w:commentRangeEnd w:id="155"/>
      <w:r>
        <w:rPr>
          <w:rStyle w:val="CommentReference"/>
        </w:rPr>
        <w:commentReference w:id="155"/>
      </w:r>
    </w:p>
    <w:p w14:paraId="7731E32A" w14:textId="778FAFCE" w:rsidR="001B5E6E" w:rsidRDefault="005E659E" w:rsidP="005E659E">
      <w:pPr>
        <w:spacing w:before="100" w:beforeAutospacing="1" w:after="100" w:afterAutospacing="1" w:line="240" w:lineRule="auto"/>
        <w:rPr>
          <w:ins w:id="158" w:author="Katarina Bendtz" w:date="2018-03-06T21:50:00Z"/>
          <w:rFonts w:ascii="Times New Roman" w:eastAsia="Times New Roman" w:hAnsi="Times New Roman" w:cs="Times New Roman"/>
          <w:sz w:val="32"/>
          <w:szCs w:val="32"/>
          <w:lang w:eastAsia="sv-SE"/>
        </w:rPr>
      </w:pPr>
      <w:r w:rsidRPr="00A771DA">
        <w:rPr>
          <w:rFonts w:ascii="Times New Roman" w:eastAsia="Times New Roman" w:hAnsi="Times New Roman" w:cs="Times New Roman"/>
          <w:sz w:val="32"/>
          <w:szCs w:val="32"/>
          <w:lang w:eastAsia="sv-SE"/>
        </w:rPr>
        <w:t xml:space="preserve">Ett förtydligande kan behövas om lyssnaren inte riktigt förstår </w:t>
      </w:r>
      <w:del w:id="159" w:author="Katarina Bendtz" w:date="2018-03-06T21:51:00Z">
        <w:r w:rsidRPr="00A771DA" w:rsidDel="00CC4128">
          <w:rPr>
            <w:rFonts w:ascii="Times New Roman" w:eastAsia="Times New Roman" w:hAnsi="Times New Roman" w:cs="Times New Roman"/>
            <w:sz w:val="32"/>
            <w:szCs w:val="32"/>
            <w:lang w:eastAsia="sv-SE"/>
          </w:rPr>
          <w:delText xml:space="preserve">riktigt </w:delText>
        </w:r>
      </w:del>
      <w:r w:rsidRPr="00A771DA">
        <w:rPr>
          <w:rFonts w:ascii="Times New Roman" w:eastAsia="Times New Roman" w:hAnsi="Times New Roman" w:cs="Times New Roman"/>
          <w:sz w:val="32"/>
          <w:szCs w:val="32"/>
          <w:lang w:eastAsia="sv-SE"/>
        </w:rPr>
        <w:t xml:space="preserve">hur talaren menar. Om lyssnaren inte behöver ett förtydligande kan det betyda att lyssnaren väntar sig att talaren ska fortsätta prata som hen hade tänkt, utan att stanna upp och förtydliga. Det kan också betyda att samtalsämnet eller hela konversationen </w:t>
      </w:r>
      <w:del w:id="160" w:author="Sarah  Ericsson" w:date="2018-03-08T09:48:00Z">
        <w:r w:rsidRPr="00A771DA" w:rsidDel="005A3862">
          <w:rPr>
            <w:rFonts w:ascii="Times New Roman" w:eastAsia="Times New Roman" w:hAnsi="Times New Roman" w:cs="Times New Roman"/>
            <w:sz w:val="32"/>
            <w:szCs w:val="32"/>
            <w:lang w:eastAsia="sv-SE"/>
          </w:rPr>
          <w:delText xml:space="preserve">eller </w:delText>
        </w:r>
      </w:del>
      <w:r w:rsidRPr="00A771DA">
        <w:rPr>
          <w:rFonts w:ascii="Times New Roman" w:eastAsia="Times New Roman" w:hAnsi="Times New Roman" w:cs="Times New Roman"/>
          <w:sz w:val="32"/>
          <w:szCs w:val="32"/>
          <w:lang w:eastAsia="sv-SE"/>
        </w:rPr>
        <w:t>är färdig</w:t>
      </w:r>
      <w:ins w:id="161" w:author="Sarah  Ericsson" w:date="2018-03-08T09:48:00Z">
        <w:r w:rsidR="005A3862">
          <w:rPr>
            <w:rFonts w:ascii="Times New Roman" w:eastAsia="Times New Roman" w:hAnsi="Times New Roman" w:cs="Times New Roman"/>
            <w:sz w:val="32"/>
            <w:szCs w:val="32"/>
            <w:lang w:eastAsia="sv-SE"/>
          </w:rPr>
          <w:t>t</w:t>
        </w:r>
      </w:ins>
      <w:bookmarkStart w:id="162" w:name="_GoBack"/>
      <w:bookmarkEnd w:id="162"/>
      <w:del w:id="163" w:author="Sarah  Ericsson" w:date="2018-03-08T09:48:00Z">
        <w:r w:rsidRPr="00A771DA" w:rsidDel="005A3862">
          <w:rPr>
            <w:rFonts w:ascii="Times New Roman" w:eastAsia="Times New Roman" w:hAnsi="Times New Roman" w:cs="Times New Roman"/>
            <w:sz w:val="32"/>
            <w:szCs w:val="32"/>
            <w:lang w:eastAsia="sv-SE"/>
          </w:rPr>
          <w:delText>t</w:delText>
        </w:r>
      </w:del>
      <w:r w:rsidRPr="00A771DA">
        <w:rPr>
          <w:rFonts w:ascii="Times New Roman" w:eastAsia="Times New Roman" w:hAnsi="Times New Roman" w:cs="Times New Roman"/>
          <w:sz w:val="32"/>
          <w:szCs w:val="32"/>
          <w:lang w:eastAsia="sv-SE"/>
        </w:rPr>
        <w:t xml:space="preserve">. </w:t>
      </w:r>
    </w:p>
    <w:p w14:paraId="16249945" w14:textId="77777777" w:rsidR="001B5E6E" w:rsidRDefault="001B5E6E" w:rsidP="001B5E6E">
      <w:pPr>
        <w:spacing w:before="100" w:beforeAutospacing="1" w:after="100" w:afterAutospacing="1" w:line="240" w:lineRule="auto"/>
        <w:rPr>
          <w:rFonts w:ascii="Times New Roman" w:eastAsia="Times New Roman" w:hAnsi="Times New Roman" w:cs="Times New Roman"/>
          <w:sz w:val="32"/>
          <w:szCs w:val="32"/>
          <w:lang w:eastAsia="sv-SE"/>
        </w:rPr>
      </w:pPr>
      <w:moveToRangeStart w:id="164" w:author="Katarina Bendtz" w:date="2018-03-06T21:50:00Z" w:name="move381992362"/>
      <w:moveTo w:id="165" w:author="Katarina Bendtz" w:date="2018-03-06T21:50:00Z">
        <w:r>
          <w:rPr>
            <w:rFonts w:ascii="Times New Roman" w:eastAsia="Times New Roman" w:hAnsi="Times New Roman" w:cs="Times New Roman"/>
            <w:sz w:val="32"/>
            <w:szCs w:val="32"/>
            <w:lang w:eastAsia="sv-SE"/>
          </w:rPr>
          <w:t>Försök att undvika att tänka eller analysera, utan använd istället gärna din magkänsla för att avgöra!</w:t>
        </w:r>
      </w:moveTo>
    </w:p>
    <w:moveToRangeEnd w:id="164"/>
    <w:p w14:paraId="4FE4C349" w14:textId="77777777" w:rsidR="001B5E6E" w:rsidRPr="00A771DA" w:rsidRDefault="001B5E6E" w:rsidP="005E659E">
      <w:pPr>
        <w:spacing w:before="100" w:beforeAutospacing="1" w:after="100" w:afterAutospacing="1" w:line="240" w:lineRule="auto"/>
        <w:rPr>
          <w:rFonts w:ascii="Times New Roman" w:eastAsia="Times New Roman" w:hAnsi="Times New Roman" w:cs="Times New Roman"/>
          <w:sz w:val="24"/>
          <w:szCs w:val="24"/>
          <w:lang w:eastAsia="sv-SE"/>
        </w:rPr>
      </w:pPr>
    </w:p>
    <w:p w14:paraId="457529F4" w14:textId="51CCF208" w:rsidR="00A610C6" w:rsidRDefault="00A771DA" w:rsidP="004D2F29">
      <w:pPr>
        <w:spacing w:before="100" w:beforeAutospacing="1" w:after="100" w:afterAutospacing="1" w:line="240" w:lineRule="auto"/>
        <w:rPr>
          <w:ins w:id="166" w:author="Sarah  Ericsson" w:date="2018-03-08T09:46:00Z"/>
          <w:rFonts w:ascii="Times New Roman" w:eastAsia="Times New Roman" w:hAnsi="Times New Roman" w:cs="Times New Roman"/>
          <w:sz w:val="32"/>
          <w:szCs w:val="32"/>
          <w:lang w:eastAsia="sv-SE"/>
        </w:rPr>
      </w:pPr>
      <w:r w:rsidRPr="00A771DA">
        <w:rPr>
          <w:rFonts w:ascii="Times New Roman" w:eastAsia="Times New Roman" w:hAnsi="Times New Roman" w:cs="Times New Roman"/>
          <w:sz w:val="32"/>
          <w:szCs w:val="32"/>
          <w:lang w:eastAsia="sv-SE"/>
        </w:rPr>
        <w:t> </w:t>
      </w:r>
      <w:ins w:id="167" w:author="Sarah  Ericsson" w:date="2018-03-08T09:46:00Z">
        <w:r w:rsidR="005A3862">
          <w:rPr>
            <w:rFonts w:ascii="Times New Roman" w:eastAsia="Times New Roman" w:hAnsi="Times New Roman" w:cs="Times New Roman"/>
            <w:sz w:val="32"/>
            <w:szCs w:val="32"/>
            <w:lang w:eastAsia="sv-SE"/>
          </w:rPr>
          <w:t>Tilläggsinformation (efter exempelförsöket)</w:t>
        </w:r>
      </w:ins>
    </w:p>
    <w:p w14:paraId="3E6DFDB7" w14:textId="190D972E" w:rsidR="005A3862" w:rsidRDefault="005A3862" w:rsidP="004D2F29">
      <w:pPr>
        <w:spacing w:before="100" w:beforeAutospacing="1" w:after="100" w:afterAutospacing="1" w:line="240" w:lineRule="auto"/>
        <w:rPr>
          <w:ins w:id="168" w:author="Sarah  Ericsson" w:date="2018-03-08T09:46:00Z"/>
          <w:rFonts w:ascii="Times New Roman" w:eastAsia="Times New Roman" w:hAnsi="Times New Roman" w:cs="Times New Roman"/>
          <w:sz w:val="32"/>
          <w:szCs w:val="32"/>
          <w:lang w:eastAsia="sv-SE"/>
        </w:rPr>
      </w:pPr>
      <w:ins w:id="169" w:author="Sarah  Ericsson" w:date="2018-03-08T09:47:00Z">
        <w:r w:rsidRPr="00A771DA">
          <w:rPr>
            <w:rFonts w:ascii="Times New Roman" w:eastAsia="Times New Roman" w:hAnsi="Times New Roman" w:cs="Times New Roman"/>
            <w:sz w:val="32"/>
            <w:szCs w:val="32"/>
            <w:lang w:eastAsia="sv-SE"/>
          </w:rPr>
          <w:t>Alla svar</w:t>
        </w:r>
        <w:r>
          <w:rPr>
            <w:rFonts w:ascii="Times New Roman" w:eastAsia="Times New Roman" w:hAnsi="Times New Roman" w:cs="Times New Roman"/>
            <w:sz w:val="32"/>
            <w:szCs w:val="32"/>
            <w:lang w:eastAsia="sv-SE"/>
          </w:rPr>
          <w:t xml:space="preserve"> som lyssnarna ger</w:t>
        </w:r>
        <w:r w:rsidRPr="00A771DA">
          <w:rPr>
            <w:rFonts w:ascii="Times New Roman" w:eastAsia="Times New Roman" w:hAnsi="Times New Roman" w:cs="Times New Roman"/>
            <w:sz w:val="32"/>
            <w:szCs w:val="32"/>
            <w:lang w:eastAsia="sv-SE"/>
          </w:rPr>
          <w:t xml:space="preserve"> är </w:t>
        </w:r>
        <w:r>
          <w:rPr>
            <w:rFonts w:ascii="Times New Roman" w:eastAsia="Times New Roman" w:hAnsi="Times New Roman" w:cs="Times New Roman"/>
            <w:sz w:val="32"/>
            <w:szCs w:val="32"/>
            <w:lang w:eastAsia="sv-SE"/>
          </w:rPr>
          <w:t>sådana</w:t>
        </w:r>
        <w:r w:rsidRPr="00A771DA">
          <w:rPr>
            <w:rFonts w:ascii="Times New Roman" w:eastAsia="Times New Roman" w:hAnsi="Times New Roman" w:cs="Times New Roman"/>
            <w:sz w:val="32"/>
            <w:szCs w:val="32"/>
            <w:lang w:eastAsia="sv-SE"/>
          </w:rPr>
          <w:t xml:space="preserve"> att de går att säga både på ett sådant sätt som antyder att lyssnaren förstått, och på ett sätt </w:t>
        </w:r>
        <w:r>
          <w:rPr>
            <w:rFonts w:ascii="Times New Roman" w:eastAsia="Times New Roman" w:hAnsi="Times New Roman" w:cs="Times New Roman"/>
            <w:sz w:val="32"/>
            <w:szCs w:val="32"/>
            <w:lang w:eastAsia="sv-SE"/>
          </w:rPr>
          <w:t>som visar</w:t>
        </w:r>
        <w:r w:rsidRPr="00A771DA">
          <w:rPr>
            <w:rFonts w:ascii="Times New Roman" w:eastAsia="Times New Roman" w:hAnsi="Times New Roman" w:cs="Times New Roman"/>
            <w:sz w:val="32"/>
            <w:szCs w:val="32"/>
            <w:lang w:eastAsia="sv-SE"/>
          </w:rPr>
          <w:t xml:space="preserve"> att lyssnaren inte förstått.</w:t>
        </w:r>
      </w:ins>
    </w:p>
    <w:p w14:paraId="1CAB2309" w14:textId="77777777" w:rsidR="005A3862" w:rsidRDefault="005A3862" w:rsidP="004D2F29">
      <w:pPr>
        <w:spacing w:before="100" w:beforeAutospacing="1" w:after="100" w:afterAutospacing="1" w:line="240" w:lineRule="auto"/>
      </w:pPr>
    </w:p>
    <w:sectPr w:rsidR="005A38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Julia Uddén" w:date="2018-03-01T14:22:00Z" w:initials="JU">
    <w:p w14:paraId="532434EA" w14:textId="3578D83E" w:rsidR="00A610C6" w:rsidRDefault="00A610C6">
      <w:pPr>
        <w:pStyle w:val="CommentText"/>
      </w:pPr>
      <w:r>
        <w:rPr>
          <w:rStyle w:val="CommentReference"/>
        </w:rPr>
        <w:annotationRef/>
      </w:r>
      <w:r>
        <w:t xml:space="preserve">Vi nämner nu inget om räknaren, men det kan vara bra att systematiskt nämna det muntligt när man kör övningstrials – då man enkelt kan peka ut räknaren. </w:t>
      </w:r>
    </w:p>
  </w:comment>
  <w:comment w:id="122" w:author="Julia Uddén" w:date="2018-03-01T14:05:00Z" w:initials="JU">
    <w:p w14:paraId="555F181D" w14:textId="77777777" w:rsidR="00A610C6" w:rsidRDefault="00A610C6">
      <w:pPr>
        <w:pStyle w:val="CommentText"/>
      </w:pPr>
      <w:r>
        <w:rPr>
          <w:rStyle w:val="CommentReference"/>
        </w:rPr>
        <w:annotationRef/>
      </w:r>
      <w:r>
        <w:t>Här förutsätter jag att man gjort minst en av de tidigare uppgifterna redan (jag tror vi lade upp programmet så).</w:t>
      </w:r>
    </w:p>
  </w:comment>
  <w:comment w:id="154" w:author="Julia Uddén" w:date="2018-03-01T14:16:00Z" w:initials="JU">
    <w:p w14:paraId="12ADB879" w14:textId="77777777" w:rsidR="00A610C6" w:rsidRDefault="00A610C6" w:rsidP="005E659E">
      <w:pPr>
        <w:pStyle w:val="CommentText"/>
      </w:pPr>
      <w:r>
        <w:rPr>
          <w:rStyle w:val="CommentReference"/>
        </w:rPr>
        <w:annotationRef/>
      </w:r>
      <w:r>
        <w:t>Kan vi klippa så att det blir samma längd, i alla fall till det riktiga experimentet?</w:t>
      </w:r>
    </w:p>
  </w:comment>
  <w:comment w:id="155" w:author="Julia Uddén" w:date="2018-03-01T14:16:00Z" w:initials="JU">
    <w:p w14:paraId="2D8AC603" w14:textId="77777777" w:rsidR="00A610C6" w:rsidRDefault="00A610C6" w:rsidP="005E659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434EA" w15:done="0"/>
  <w15:commentEx w15:paraId="555F181D" w15:done="0"/>
  <w15:commentEx w15:paraId="12ADB879" w15:done="0"/>
  <w15:commentEx w15:paraId="2D8AC603" w15:paraIdParent="12ADB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434EA" w16cid:durableId="1E43E7D6"/>
  <w16cid:commentId w16cid:paraId="555F181D" w16cid:durableId="1E43E7D7"/>
  <w16cid:commentId w16cid:paraId="12ADB879" w16cid:durableId="1E43E7D8"/>
  <w16cid:commentId w16cid:paraId="2D8AC603" w16cid:durableId="1E43E7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Uddén">
    <w15:presenceInfo w15:providerId="AD" w15:userId="S-1-5-21-299502267-1715567821-839522115-26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DA"/>
    <w:rsid w:val="0004424D"/>
    <w:rsid w:val="0006651F"/>
    <w:rsid w:val="00111D5D"/>
    <w:rsid w:val="00117A9B"/>
    <w:rsid w:val="0017148F"/>
    <w:rsid w:val="001B5E6E"/>
    <w:rsid w:val="001F693E"/>
    <w:rsid w:val="002E75CC"/>
    <w:rsid w:val="003131C8"/>
    <w:rsid w:val="004176D3"/>
    <w:rsid w:val="004D2F29"/>
    <w:rsid w:val="004F5861"/>
    <w:rsid w:val="005A3862"/>
    <w:rsid w:val="005E3692"/>
    <w:rsid w:val="005E659E"/>
    <w:rsid w:val="006809CC"/>
    <w:rsid w:val="006944EC"/>
    <w:rsid w:val="007105EC"/>
    <w:rsid w:val="00983D67"/>
    <w:rsid w:val="00A610C6"/>
    <w:rsid w:val="00A771DA"/>
    <w:rsid w:val="00A83BA4"/>
    <w:rsid w:val="00AF649F"/>
    <w:rsid w:val="00B82C0F"/>
    <w:rsid w:val="00BB1410"/>
    <w:rsid w:val="00BD372C"/>
    <w:rsid w:val="00CC4128"/>
    <w:rsid w:val="00CF3C3F"/>
    <w:rsid w:val="00D56B1B"/>
    <w:rsid w:val="00D674B8"/>
    <w:rsid w:val="00E92690"/>
    <w:rsid w:val="00F37055"/>
    <w:rsid w:val="00F94E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E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DA"/>
    <w:rPr>
      <w:rFonts w:ascii="Segoe UI" w:hAnsi="Segoe UI" w:cs="Segoe UI"/>
      <w:sz w:val="18"/>
      <w:szCs w:val="18"/>
    </w:rPr>
  </w:style>
  <w:style w:type="character" w:styleId="CommentReference">
    <w:name w:val="annotation reference"/>
    <w:basedOn w:val="DefaultParagraphFont"/>
    <w:uiPriority w:val="99"/>
    <w:semiHidden/>
    <w:unhideWhenUsed/>
    <w:rsid w:val="00D674B8"/>
    <w:rPr>
      <w:sz w:val="16"/>
      <w:szCs w:val="16"/>
    </w:rPr>
  </w:style>
  <w:style w:type="paragraph" w:styleId="CommentText">
    <w:name w:val="annotation text"/>
    <w:basedOn w:val="Normal"/>
    <w:link w:val="CommentTextChar"/>
    <w:uiPriority w:val="99"/>
    <w:semiHidden/>
    <w:unhideWhenUsed/>
    <w:rsid w:val="00D674B8"/>
    <w:pPr>
      <w:spacing w:line="240" w:lineRule="auto"/>
    </w:pPr>
    <w:rPr>
      <w:sz w:val="20"/>
      <w:szCs w:val="20"/>
    </w:rPr>
  </w:style>
  <w:style w:type="character" w:customStyle="1" w:styleId="CommentTextChar">
    <w:name w:val="Comment Text Char"/>
    <w:basedOn w:val="DefaultParagraphFont"/>
    <w:link w:val="CommentText"/>
    <w:uiPriority w:val="99"/>
    <w:semiHidden/>
    <w:rsid w:val="00D674B8"/>
    <w:rPr>
      <w:sz w:val="20"/>
      <w:szCs w:val="20"/>
    </w:rPr>
  </w:style>
  <w:style w:type="paragraph" w:styleId="CommentSubject">
    <w:name w:val="annotation subject"/>
    <w:basedOn w:val="CommentText"/>
    <w:next w:val="CommentText"/>
    <w:link w:val="CommentSubjectChar"/>
    <w:uiPriority w:val="99"/>
    <w:semiHidden/>
    <w:unhideWhenUsed/>
    <w:rsid w:val="00D674B8"/>
    <w:rPr>
      <w:b/>
      <w:bCs/>
    </w:rPr>
  </w:style>
  <w:style w:type="character" w:customStyle="1" w:styleId="CommentSubjectChar">
    <w:name w:val="Comment Subject Char"/>
    <w:basedOn w:val="CommentTextChar"/>
    <w:link w:val="CommentSubject"/>
    <w:uiPriority w:val="99"/>
    <w:semiHidden/>
    <w:rsid w:val="00D674B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DA"/>
    <w:rPr>
      <w:rFonts w:ascii="Segoe UI" w:hAnsi="Segoe UI" w:cs="Segoe UI"/>
      <w:sz w:val="18"/>
      <w:szCs w:val="18"/>
    </w:rPr>
  </w:style>
  <w:style w:type="character" w:styleId="CommentReference">
    <w:name w:val="annotation reference"/>
    <w:basedOn w:val="DefaultParagraphFont"/>
    <w:uiPriority w:val="99"/>
    <w:semiHidden/>
    <w:unhideWhenUsed/>
    <w:rsid w:val="00D674B8"/>
    <w:rPr>
      <w:sz w:val="16"/>
      <w:szCs w:val="16"/>
    </w:rPr>
  </w:style>
  <w:style w:type="paragraph" w:styleId="CommentText">
    <w:name w:val="annotation text"/>
    <w:basedOn w:val="Normal"/>
    <w:link w:val="CommentTextChar"/>
    <w:uiPriority w:val="99"/>
    <w:semiHidden/>
    <w:unhideWhenUsed/>
    <w:rsid w:val="00D674B8"/>
    <w:pPr>
      <w:spacing w:line="240" w:lineRule="auto"/>
    </w:pPr>
    <w:rPr>
      <w:sz w:val="20"/>
      <w:szCs w:val="20"/>
    </w:rPr>
  </w:style>
  <w:style w:type="character" w:customStyle="1" w:styleId="CommentTextChar">
    <w:name w:val="Comment Text Char"/>
    <w:basedOn w:val="DefaultParagraphFont"/>
    <w:link w:val="CommentText"/>
    <w:uiPriority w:val="99"/>
    <w:semiHidden/>
    <w:rsid w:val="00D674B8"/>
    <w:rPr>
      <w:sz w:val="20"/>
      <w:szCs w:val="20"/>
    </w:rPr>
  </w:style>
  <w:style w:type="paragraph" w:styleId="CommentSubject">
    <w:name w:val="annotation subject"/>
    <w:basedOn w:val="CommentText"/>
    <w:next w:val="CommentText"/>
    <w:link w:val="CommentSubjectChar"/>
    <w:uiPriority w:val="99"/>
    <w:semiHidden/>
    <w:unhideWhenUsed/>
    <w:rsid w:val="00D674B8"/>
    <w:rPr>
      <w:b/>
      <w:bCs/>
    </w:rPr>
  </w:style>
  <w:style w:type="character" w:customStyle="1" w:styleId="CommentSubjectChar">
    <w:name w:val="Comment Subject Char"/>
    <w:basedOn w:val="CommentTextChar"/>
    <w:link w:val="CommentSubject"/>
    <w:uiPriority w:val="99"/>
    <w:semiHidden/>
    <w:rsid w:val="00D67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8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1097</Words>
  <Characters>6257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Uddén</dc:creator>
  <cp:keywords/>
  <dc:description/>
  <cp:lastModifiedBy>Sarah  Ericsson</cp:lastModifiedBy>
  <cp:revision>22</cp:revision>
  <dcterms:created xsi:type="dcterms:W3CDTF">2018-03-02T14:16:00Z</dcterms:created>
  <dcterms:modified xsi:type="dcterms:W3CDTF">2018-03-08T08:49:00Z</dcterms:modified>
</cp:coreProperties>
</file>